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24C2" w14:textId="35796971" w:rsidR="00836741" w:rsidRPr="00836741" w:rsidRDefault="00836741" w:rsidP="006B6E69">
      <w:pPr>
        <w:bidi/>
        <w:rPr>
          <w:ins w:id="0" w:author="liberman Dani" w:date="2025-04-28T13:00:00Z"/>
          <w:sz w:val="24"/>
          <w:szCs w:val="24"/>
          <w:rtl/>
          <w:rPrChange w:id="1" w:author="liberman Dani" w:date="2025-04-28T13:00:00Z">
            <w:rPr>
              <w:ins w:id="2" w:author="liberman Dani" w:date="2025-04-28T13:00:00Z"/>
              <w:sz w:val="32"/>
              <w:szCs w:val="32"/>
              <w:u w:val="single"/>
              <w:rtl/>
            </w:rPr>
          </w:rPrChange>
        </w:rPr>
      </w:pPr>
      <w:ins w:id="3" w:author="liberman Dani" w:date="2025-04-28T13:01:00Z">
        <w:r w:rsidRPr="00836741">
          <w:rPr>
            <w:rFonts w:cs="Arial"/>
            <w:sz w:val="24"/>
            <w:szCs w:val="24"/>
            <w:rtl/>
          </w:rPr>
          <w:t>מבני נתונים</w:t>
        </w:r>
        <w:r>
          <w:rPr>
            <w:rFonts w:cs="Arial" w:hint="cs"/>
            <w:sz w:val="24"/>
            <w:szCs w:val="24"/>
            <w:rtl/>
          </w:rPr>
          <w:t xml:space="preserve"> </w:t>
        </w:r>
        <w:r>
          <w:rPr>
            <w:rFonts w:cs="Arial"/>
            <w:sz w:val="24"/>
            <w:szCs w:val="24"/>
            <w:rtl/>
          </w:rPr>
          <w:t>–</w:t>
        </w:r>
        <w:r>
          <w:rPr>
            <w:rFonts w:cs="Arial" w:hint="cs"/>
            <w:sz w:val="24"/>
            <w:szCs w:val="24"/>
            <w:rtl/>
          </w:rPr>
          <w:t xml:space="preserve"> </w:t>
        </w:r>
        <w:r w:rsidRPr="00836741">
          <w:rPr>
            <w:rFonts w:cs="Arial"/>
            <w:sz w:val="24"/>
            <w:szCs w:val="24"/>
            <w:rtl/>
          </w:rPr>
          <w:t>0368215809</w:t>
        </w:r>
      </w:ins>
    </w:p>
    <w:p w14:paraId="5C5864B2" w14:textId="794C521D" w:rsidR="00D428C9" w:rsidRPr="005061CE" w:rsidRDefault="006B6E69">
      <w:pPr>
        <w:bidi/>
        <w:rPr>
          <w:ins w:id="4" w:author="liberman Dani" w:date="2025-04-27T18:26:00Z"/>
          <w:sz w:val="32"/>
          <w:szCs w:val="32"/>
          <w:u w:val="single"/>
          <w:rtl/>
          <w:rPrChange w:id="5" w:author="liberman Dani" w:date="2025-04-28T12:58:00Z">
            <w:rPr>
              <w:ins w:id="6" w:author="liberman Dani" w:date="2025-04-27T18:26:00Z"/>
              <w:rtl/>
            </w:rPr>
          </w:rPrChange>
        </w:rPr>
        <w:pPrChange w:id="7" w:author="liberman Dani" w:date="2025-04-28T13:00:00Z">
          <w:pPr>
            <w:bidi/>
          </w:pPr>
        </w:pPrChange>
      </w:pPr>
      <w:r w:rsidRPr="005061CE">
        <w:rPr>
          <w:rFonts w:hint="eastAsia"/>
          <w:sz w:val="32"/>
          <w:szCs w:val="32"/>
          <w:u w:val="single"/>
          <w:rtl/>
          <w:rPrChange w:id="8" w:author="liberman Dani" w:date="2025-04-28T12:58:00Z">
            <w:rPr>
              <w:rFonts w:hint="eastAsia"/>
              <w:rtl/>
            </w:rPr>
          </w:rPrChange>
        </w:rPr>
        <w:t>תרגיל</w:t>
      </w:r>
      <w:r w:rsidRPr="005061CE">
        <w:rPr>
          <w:sz w:val="32"/>
          <w:szCs w:val="32"/>
          <w:u w:val="single"/>
          <w:rtl/>
          <w:rPrChange w:id="9" w:author="liberman Dani" w:date="2025-04-28T12:58:00Z">
            <w:rPr>
              <w:rtl/>
            </w:rPr>
          </w:rPrChange>
        </w:rPr>
        <w:t xml:space="preserve"> </w:t>
      </w:r>
      <w:r w:rsidRPr="005061CE">
        <w:rPr>
          <w:rFonts w:hint="eastAsia"/>
          <w:sz w:val="32"/>
          <w:szCs w:val="32"/>
          <w:u w:val="single"/>
          <w:rtl/>
          <w:rPrChange w:id="10" w:author="liberman Dani" w:date="2025-04-28T12:58:00Z">
            <w:rPr>
              <w:rFonts w:hint="eastAsia"/>
              <w:rtl/>
            </w:rPr>
          </w:rPrChange>
        </w:rPr>
        <w:t>מעשי</w:t>
      </w:r>
      <w:r w:rsidRPr="005061CE">
        <w:rPr>
          <w:sz w:val="32"/>
          <w:szCs w:val="32"/>
          <w:u w:val="single"/>
          <w:rtl/>
          <w:rPrChange w:id="11" w:author="liberman Dani" w:date="2025-04-28T12:58:00Z">
            <w:rPr>
              <w:rtl/>
            </w:rPr>
          </w:rPrChange>
        </w:rPr>
        <w:t xml:space="preserve"> 1</w:t>
      </w:r>
    </w:p>
    <w:p w14:paraId="23EB3C12" w14:textId="4249AF39" w:rsidR="005A70A2" w:rsidRPr="005061CE" w:rsidRDefault="005A70A2" w:rsidP="005A70A2">
      <w:pPr>
        <w:bidi/>
        <w:rPr>
          <w:ins w:id="12" w:author="liberman Dani" w:date="2025-04-27T18:27:00Z"/>
          <w:sz w:val="24"/>
          <w:szCs w:val="24"/>
          <w:rtl/>
          <w:rPrChange w:id="13" w:author="liberman Dani" w:date="2025-04-28T12:57:00Z">
            <w:rPr>
              <w:ins w:id="14" w:author="liberman Dani" w:date="2025-04-27T18:27:00Z"/>
              <w:rtl/>
            </w:rPr>
          </w:rPrChange>
        </w:rPr>
      </w:pPr>
      <w:ins w:id="15" w:author="liberman Dani" w:date="2025-04-27T18:27:00Z">
        <w:r w:rsidRPr="005061CE">
          <w:rPr>
            <w:rFonts w:hint="eastAsia"/>
            <w:b/>
            <w:bCs/>
            <w:sz w:val="24"/>
            <w:szCs w:val="24"/>
            <w:rtl/>
            <w:rPrChange w:id="16" w:author="liberman Dani" w:date="2025-04-28T12:57:00Z">
              <w:rPr>
                <w:rFonts w:hint="eastAsia"/>
                <w:rtl/>
              </w:rPr>
            </w:rPrChange>
          </w:rPr>
          <w:t>מגישים</w:t>
        </w:r>
        <w:r w:rsidRPr="005061CE">
          <w:rPr>
            <w:b/>
            <w:bCs/>
            <w:sz w:val="24"/>
            <w:szCs w:val="24"/>
            <w:rtl/>
            <w:rPrChange w:id="17" w:author="liberman Dani" w:date="2025-04-28T12:57:00Z">
              <w:rPr>
                <w:rtl/>
              </w:rPr>
            </w:rPrChange>
          </w:rPr>
          <w:t>:</w:t>
        </w:r>
        <w:r w:rsidRPr="005061CE">
          <w:rPr>
            <w:sz w:val="24"/>
            <w:szCs w:val="24"/>
            <w:rtl/>
            <w:rPrChange w:id="18" w:author="liberman Dani" w:date="2025-04-28T12:57:00Z">
              <w:rPr>
                <w:rtl/>
              </w:rPr>
            </w:rPrChange>
          </w:rPr>
          <w:t xml:space="preserve"> דני ליברמן – 217416866</w:t>
        </w:r>
      </w:ins>
      <w:ins w:id="19" w:author="liberman Dani" w:date="2025-04-28T12:59:00Z">
        <w:r w:rsidR="00C37ECF">
          <w:rPr>
            <w:rFonts w:hint="cs"/>
            <w:sz w:val="24"/>
            <w:szCs w:val="24"/>
            <w:rtl/>
            <w:lang w:val="en-US"/>
          </w:rPr>
          <w:t>;</w:t>
        </w:r>
      </w:ins>
      <w:ins w:id="20" w:author="liberman Dani" w:date="2025-04-27T18:27:00Z">
        <w:r w:rsidRPr="005061CE">
          <w:rPr>
            <w:sz w:val="24"/>
            <w:szCs w:val="24"/>
            <w:rtl/>
            <w:rPrChange w:id="21" w:author="liberman Dani" w:date="2025-04-28T12:57:00Z">
              <w:rPr>
                <w:rtl/>
              </w:rPr>
            </w:rPrChange>
          </w:rPr>
          <w:t xml:space="preserve"> ליאם ישי – </w:t>
        </w:r>
      </w:ins>
      <w:ins w:id="22" w:author="liberman Dani" w:date="2025-04-28T13:00:00Z">
        <w:r w:rsidR="00F44FE6" w:rsidRPr="00F44FE6">
          <w:rPr>
            <w:rFonts w:cs="Arial"/>
            <w:sz w:val="24"/>
            <w:szCs w:val="24"/>
            <w:rtl/>
          </w:rPr>
          <w:t>332090224</w:t>
        </w:r>
      </w:ins>
      <w:ins w:id="23" w:author="liberman Dani" w:date="2025-04-27T18:27:00Z">
        <w:r w:rsidRPr="005061CE">
          <w:rPr>
            <w:sz w:val="24"/>
            <w:szCs w:val="24"/>
            <w:rtl/>
            <w:rPrChange w:id="24" w:author="liberman Dani" w:date="2025-04-28T12:57:00Z">
              <w:rPr>
                <w:rtl/>
              </w:rPr>
            </w:rPrChange>
          </w:rPr>
          <w:t>.</w:t>
        </w:r>
      </w:ins>
    </w:p>
    <w:p w14:paraId="337807DD" w14:textId="30A61D26" w:rsidR="005A70A2" w:rsidRPr="005061CE" w:rsidRDefault="005A70A2">
      <w:pPr>
        <w:bidi/>
        <w:rPr>
          <w:sz w:val="24"/>
          <w:szCs w:val="24"/>
          <w:rtl/>
          <w:lang w:val="en-US"/>
          <w:rPrChange w:id="25" w:author="liberman Dani" w:date="2025-04-28T12:59:00Z">
            <w:rPr>
              <w:rtl/>
            </w:rPr>
          </w:rPrChange>
        </w:rPr>
        <w:pPrChange w:id="26" w:author="liberman Dani" w:date="2025-04-27T18:27:00Z">
          <w:pPr>
            <w:bidi/>
          </w:pPr>
        </w:pPrChange>
      </w:pPr>
      <w:ins w:id="27" w:author="liberman Dani" w:date="2025-04-27T18:27:00Z">
        <w:r w:rsidRPr="005061CE">
          <w:rPr>
            <w:rFonts w:hint="eastAsia"/>
            <w:b/>
            <w:bCs/>
            <w:sz w:val="24"/>
            <w:szCs w:val="24"/>
            <w:rtl/>
            <w:rPrChange w:id="28" w:author="liberman Dani" w:date="2025-04-28T12:57:00Z">
              <w:rPr>
                <w:rFonts w:hint="eastAsia"/>
                <w:rtl/>
              </w:rPr>
            </w:rPrChange>
          </w:rPr>
          <w:t>תאריך</w:t>
        </w:r>
        <w:r w:rsidRPr="005061CE">
          <w:rPr>
            <w:b/>
            <w:bCs/>
            <w:sz w:val="24"/>
            <w:szCs w:val="24"/>
            <w:rtl/>
            <w:rPrChange w:id="29" w:author="liberman Dani" w:date="2025-04-28T12:57:00Z">
              <w:rPr>
                <w:rtl/>
              </w:rPr>
            </w:rPrChange>
          </w:rPr>
          <w:t xml:space="preserve"> </w:t>
        </w:r>
        <w:r w:rsidRPr="005061CE">
          <w:rPr>
            <w:rFonts w:hint="eastAsia"/>
            <w:b/>
            <w:bCs/>
            <w:sz w:val="24"/>
            <w:szCs w:val="24"/>
            <w:rtl/>
            <w:rPrChange w:id="30" w:author="liberman Dani" w:date="2025-04-28T12:57:00Z">
              <w:rPr>
                <w:rFonts w:hint="eastAsia"/>
                <w:rtl/>
              </w:rPr>
            </w:rPrChange>
          </w:rPr>
          <w:t>הגשה</w:t>
        </w:r>
        <w:r w:rsidRPr="005061CE">
          <w:rPr>
            <w:b/>
            <w:bCs/>
            <w:sz w:val="24"/>
            <w:szCs w:val="24"/>
            <w:rtl/>
            <w:rPrChange w:id="31" w:author="liberman Dani" w:date="2025-04-28T12:57:00Z">
              <w:rPr>
                <w:rtl/>
              </w:rPr>
            </w:rPrChange>
          </w:rPr>
          <w:t>:</w:t>
        </w:r>
      </w:ins>
      <w:ins w:id="32" w:author="liberman Dani" w:date="2025-04-28T12:58:00Z">
        <w:r w:rsidR="005061CE">
          <w:rPr>
            <w:rFonts w:hint="cs"/>
            <w:b/>
            <w:bCs/>
            <w:sz w:val="24"/>
            <w:szCs w:val="24"/>
            <w:rtl/>
            <w:lang w:val="en-US"/>
          </w:rPr>
          <w:t xml:space="preserve"> </w:t>
        </w:r>
      </w:ins>
      <w:ins w:id="33" w:author="liberman Dani" w:date="2025-04-28T12:59:00Z">
        <w:r w:rsidR="005061CE">
          <w:rPr>
            <w:rFonts w:hint="cs"/>
            <w:sz w:val="24"/>
            <w:szCs w:val="24"/>
            <w:rtl/>
            <w:lang w:val="en-US"/>
          </w:rPr>
          <w:t>25.05.2025.</w:t>
        </w:r>
      </w:ins>
    </w:p>
    <w:p w14:paraId="2D860418" w14:textId="407B2B53" w:rsidR="006B6E69" w:rsidRPr="00011627" w:rsidRDefault="006B6E69" w:rsidP="006B6E69">
      <w:pPr>
        <w:bidi/>
        <w:rPr>
          <w:sz w:val="24"/>
          <w:szCs w:val="24"/>
          <w:u w:val="single"/>
          <w:rtl/>
          <w:rPrChange w:id="34" w:author="liberman Dani" w:date="2025-04-28T13:00:00Z">
            <w:rPr>
              <w:rtl/>
            </w:rPr>
          </w:rPrChange>
        </w:rPr>
      </w:pPr>
      <w:del w:id="35" w:author="liberman Dani" w:date="2025-04-28T13:00:00Z">
        <w:r w:rsidRPr="00011627" w:rsidDel="00011627">
          <w:rPr>
            <w:rFonts w:hint="eastAsia"/>
            <w:sz w:val="24"/>
            <w:szCs w:val="24"/>
            <w:u w:val="single"/>
            <w:rtl/>
            <w:rPrChange w:id="36" w:author="liberman Dani" w:date="2025-04-28T13:00:00Z">
              <w:rPr>
                <w:rFonts w:hint="eastAsia"/>
                <w:rtl/>
              </w:rPr>
            </w:rPrChange>
          </w:rPr>
          <w:delText>תשובות</w:delText>
        </w:r>
      </w:del>
      <w:ins w:id="37" w:author="liberman Dani" w:date="2025-04-28T13:00:00Z">
        <w:r w:rsidR="00011627" w:rsidRPr="00011627">
          <w:rPr>
            <w:rFonts w:hint="eastAsia"/>
            <w:sz w:val="24"/>
            <w:szCs w:val="24"/>
            <w:u w:val="single"/>
            <w:rtl/>
            <w:rPrChange w:id="38" w:author="liberman Dani" w:date="2025-04-28T13:00:00Z">
              <w:rPr>
                <w:rFonts w:hint="eastAsia"/>
                <w:sz w:val="24"/>
                <w:szCs w:val="24"/>
                <w:rtl/>
              </w:rPr>
            </w:rPrChange>
          </w:rPr>
          <w:t>פתרון</w:t>
        </w:r>
        <w:r w:rsidR="00011627" w:rsidRPr="00011627">
          <w:rPr>
            <w:sz w:val="24"/>
            <w:szCs w:val="24"/>
            <w:u w:val="single"/>
            <w:rtl/>
            <w:rPrChange w:id="39" w:author="liberman Dani" w:date="2025-04-28T13:00:00Z">
              <w:rPr>
                <w:sz w:val="24"/>
                <w:szCs w:val="24"/>
                <w:rtl/>
              </w:rPr>
            </w:rPrChange>
          </w:rPr>
          <w:t>:</w:t>
        </w:r>
      </w:ins>
    </w:p>
    <w:p w14:paraId="7D4AEA11" w14:textId="718CA797" w:rsidR="006B6E69" w:rsidRPr="00017C5E" w:rsidDel="00017C5E" w:rsidRDefault="006B6E69" w:rsidP="006B6E69">
      <w:pPr>
        <w:bidi/>
        <w:rPr>
          <w:del w:id="40" w:author="liberman Dani" w:date="2025-04-28T13:01:00Z"/>
          <w:b/>
          <w:bCs/>
          <w:sz w:val="24"/>
          <w:szCs w:val="24"/>
          <w:rtl/>
          <w:rPrChange w:id="41" w:author="liberman Dani" w:date="2025-04-28T13:02:00Z">
            <w:rPr>
              <w:del w:id="42" w:author="liberman Dani" w:date="2025-04-28T13:01:00Z"/>
              <w:rtl/>
            </w:rPr>
          </w:rPrChange>
        </w:rPr>
      </w:pPr>
      <w:r w:rsidRPr="00017C5E">
        <w:rPr>
          <w:rFonts w:hint="eastAsia"/>
          <w:b/>
          <w:bCs/>
          <w:sz w:val="24"/>
          <w:szCs w:val="24"/>
          <w:rtl/>
          <w:rPrChange w:id="43" w:author="liberman Dani" w:date="2025-04-28T13:02:00Z">
            <w:rPr>
              <w:rFonts w:hint="eastAsia"/>
              <w:rtl/>
            </w:rPr>
          </w:rPrChange>
        </w:rPr>
        <w:t>חלק</w:t>
      </w:r>
      <w:r w:rsidRPr="00017C5E">
        <w:rPr>
          <w:b/>
          <w:bCs/>
          <w:sz w:val="24"/>
          <w:szCs w:val="24"/>
          <w:rtl/>
          <w:rPrChange w:id="44" w:author="liberman Dani" w:date="2025-04-28T13:02:00Z">
            <w:rPr>
              <w:rtl/>
            </w:rPr>
          </w:rPrChange>
        </w:rPr>
        <w:t xml:space="preserve"> </w:t>
      </w:r>
      <w:r w:rsidRPr="00017C5E">
        <w:rPr>
          <w:rFonts w:hint="eastAsia"/>
          <w:b/>
          <w:bCs/>
          <w:sz w:val="24"/>
          <w:szCs w:val="24"/>
          <w:rtl/>
          <w:rPrChange w:id="45" w:author="liberman Dani" w:date="2025-04-28T13:02:00Z">
            <w:rPr>
              <w:rFonts w:hint="eastAsia"/>
              <w:rtl/>
            </w:rPr>
          </w:rPrChange>
        </w:rPr>
        <w:t>א</w:t>
      </w:r>
      <w:r w:rsidRPr="00017C5E">
        <w:rPr>
          <w:b/>
          <w:bCs/>
          <w:sz w:val="24"/>
          <w:szCs w:val="24"/>
          <w:rtl/>
          <w:rPrChange w:id="46" w:author="liberman Dani" w:date="2025-04-28T13:02:00Z">
            <w:rPr>
              <w:rtl/>
            </w:rPr>
          </w:rPrChange>
        </w:rPr>
        <w:t>'</w:t>
      </w:r>
    </w:p>
    <w:p w14:paraId="3C064FCE" w14:textId="580C0728" w:rsidR="006B6E69" w:rsidDel="00017C5E" w:rsidRDefault="006B6E69" w:rsidP="00017C5E">
      <w:pPr>
        <w:bidi/>
        <w:rPr>
          <w:del w:id="47" w:author="liberman Dani" w:date="2025-04-28T13:01:00Z"/>
          <w:sz w:val="24"/>
          <w:szCs w:val="24"/>
          <w:rtl/>
        </w:rPr>
      </w:pPr>
    </w:p>
    <w:p w14:paraId="607B6218" w14:textId="77777777" w:rsidR="00017C5E" w:rsidRPr="005061CE" w:rsidRDefault="00017C5E">
      <w:pPr>
        <w:bidi/>
        <w:rPr>
          <w:ins w:id="48" w:author="liberman Dani" w:date="2025-04-28T13:01:00Z"/>
          <w:sz w:val="24"/>
          <w:szCs w:val="24"/>
          <w:rtl/>
          <w:lang w:val="en-US"/>
          <w:rPrChange w:id="49" w:author="liberman Dani" w:date="2025-04-28T12:57:00Z">
            <w:rPr>
              <w:ins w:id="50" w:author="liberman Dani" w:date="2025-04-28T13:01:00Z"/>
              <w:rtl/>
            </w:rPr>
          </w:rPrChange>
        </w:rPr>
        <w:pPrChange w:id="51" w:author="liberman Dani" w:date="2025-04-28T13:01:00Z">
          <w:pPr>
            <w:bidi/>
          </w:pPr>
        </w:pPrChange>
      </w:pPr>
    </w:p>
    <w:p w14:paraId="30E1E60E" w14:textId="1CBD5AFC" w:rsidR="006B6E69" w:rsidRPr="00017C5E" w:rsidRDefault="006B6E69">
      <w:pPr>
        <w:pStyle w:val="ListParagraph"/>
        <w:numPr>
          <w:ilvl w:val="0"/>
          <w:numId w:val="5"/>
        </w:numPr>
        <w:bidi/>
        <w:rPr>
          <w:sz w:val="24"/>
          <w:szCs w:val="24"/>
          <w:u w:val="single"/>
          <w:rPrChange w:id="52" w:author="liberman Dani" w:date="2025-04-28T13:02:00Z">
            <w:rPr/>
          </w:rPrChange>
        </w:rPr>
        <w:pPrChange w:id="53" w:author="liberman Dani" w:date="2025-04-28T13:01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017C5E">
        <w:rPr>
          <w:rFonts w:hint="eastAsia"/>
          <w:sz w:val="24"/>
          <w:szCs w:val="24"/>
          <w:u w:val="single"/>
          <w:rtl/>
          <w:rPrChange w:id="54" w:author="liberman Dani" w:date="2025-04-28T13:02:00Z">
            <w:rPr>
              <w:rFonts w:hint="eastAsia"/>
              <w:rtl/>
            </w:rPr>
          </w:rPrChange>
        </w:rPr>
        <w:t>מדד</w:t>
      </w:r>
      <w:r w:rsidRPr="00017C5E">
        <w:rPr>
          <w:sz w:val="24"/>
          <w:szCs w:val="24"/>
          <w:u w:val="single"/>
          <w:rtl/>
          <w:rPrChange w:id="55" w:author="liberman Dani" w:date="2025-04-28T13:02:00Z">
            <w:rPr>
              <w:rtl/>
            </w:rPr>
          </w:rPrChange>
        </w:rPr>
        <w:t xml:space="preserve"> </w:t>
      </w:r>
      <w:r w:rsidRPr="00017C5E">
        <w:rPr>
          <w:rFonts w:hint="eastAsia"/>
          <w:sz w:val="24"/>
          <w:szCs w:val="24"/>
          <w:u w:val="single"/>
          <w:rtl/>
          <w:rPrChange w:id="56" w:author="liberman Dani" w:date="2025-04-28T13:02:00Z">
            <w:rPr>
              <w:rFonts w:hint="eastAsia"/>
              <w:rtl/>
            </w:rPr>
          </w:rPrChange>
        </w:rPr>
        <w:t>איזון</w:t>
      </w:r>
      <w:r w:rsidRPr="00017C5E">
        <w:rPr>
          <w:sz w:val="24"/>
          <w:szCs w:val="24"/>
          <w:u w:val="single"/>
          <w:rtl/>
          <w:rPrChange w:id="57" w:author="liberman Dani" w:date="2025-04-28T13:02:00Z">
            <w:rPr>
              <w:rtl/>
            </w:rPr>
          </w:rPrChange>
        </w:rPr>
        <w:t xml:space="preserve"> </w:t>
      </w:r>
      <w:r w:rsidRPr="00017C5E">
        <w:rPr>
          <w:rFonts w:hint="eastAsia"/>
          <w:sz w:val="24"/>
          <w:szCs w:val="24"/>
          <w:u w:val="single"/>
          <w:rtl/>
          <w:rPrChange w:id="58" w:author="liberman Dani" w:date="2025-04-28T13:02:00Z">
            <w:rPr>
              <w:rFonts w:hint="eastAsia"/>
              <w:rtl/>
            </w:rPr>
          </w:rPrChange>
        </w:rPr>
        <w:t>גלובלי</w:t>
      </w:r>
    </w:p>
    <w:p w14:paraId="218536C8" w14:textId="766F5FA7" w:rsidR="006B6E69" w:rsidRPr="00A127C5" w:rsidRDefault="006B6E69" w:rsidP="006B6E69">
      <w:pPr>
        <w:pStyle w:val="ListParagraph"/>
        <w:numPr>
          <w:ilvl w:val="0"/>
          <w:numId w:val="2"/>
        </w:numPr>
        <w:bidi/>
        <w:rPr>
          <w:ins w:id="59" w:author="liberman Dani" w:date="2025-04-28T14:21:00Z"/>
          <w:sz w:val="24"/>
          <w:szCs w:val="24"/>
          <w:rtl/>
          <w:lang w:val="en-US"/>
          <w:rPrChange w:id="60" w:author="liberman Dani" w:date="2025-04-28T14:21:00Z">
            <w:rPr>
              <w:ins w:id="61" w:author="liberman Dani" w:date="2025-04-28T14:21:00Z"/>
              <w:rFonts w:eastAsiaTheme="minorEastAsia"/>
              <w:sz w:val="24"/>
              <w:szCs w:val="24"/>
              <w:rtl/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62" w:author="liberman Dani" w:date="2025-04-28T12:57:00Z">
            <w:rPr>
              <w:rFonts w:hint="eastAsia"/>
              <w:rtl/>
              <w:lang w:val="en-US"/>
            </w:rPr>
          </w:rPrChange>
        </w:rPr>
        <w:t>התנאי</w:t>
      </w:r>
      <w:r w:rsidRPr="005061CE">
        <w:rPr>
          <w:sz w:val="24"/>
          <w:szCs w:val="24"/>
          <w:rtl/>
          <w:lang w:val="en-US"/>
          <w:rPrChange w:id="63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64" w:author="liberman Dani" w:date="2025-04-28T12:57:00Z">
            <w:rPr>
              <w:rFonts w:hint="eastAsia"/>
              <w:rtl/>
              <w:lang w:val="en-US"/>
            </w:rPr>
          </w:rPrChange>
        </w:rPr>
        <w:t>ההכרחי</w:t>
      </w:r>
      <w:ins w:id="65" w:author="liberman Dani" w:date="2025-04-28T13:02:00Z">
        <w:r w:rsidR="006F36C2">
          <w:rPr>
            <w:rFonts w:hint="cs"/>
            <w:sz w:val="24"/>
            <w:szCs w:val="24"/>
            <w:rtl/>
            <w:lang w:val="en-US"/>
          </w:rPr>
          <w:t xml:space="preserve"> על </w:t>
        </w:r>
      </w:ins>
      <m:oMath>
        <m:r>
          <w:ins w:id="66" w:author="liberman Dani" w:date="2025-04-28T13:02:00Z">
            <w:rPr>
              <w:rFonts w:ascii="Cambria Math" w:hAnsi="Cambria Math"/>
              <w:sz w:val="24"/>
              <w:szCs w:val="24"/>
              <w:lang w:val="en-US"/>
            </w:rPr>
            <m:t>n</m:t>
          </w:ins>
        </m:r>
        <m:r>
          <w:ins w:id="67" w:author="liberman Dani" w:date="2025-04-28T13:03:00Z">
            <w:rPr>
              <w:rFonts w:ascii="Cambria Math" w:hAnsi="Cambria Math"/>
              <w:sz w:val="24"/>
              <w:szCs w:val="24"/>
              <w:lang w:val="en-US"/>
            </w:rPr>
            <m:t>&gt;1</m:t>
          </w:ins>
        </m:r>
      </m:oMath>
      <w:r w:rsidRPr="005061CE">
        <w:rPr>
          <w:sz w:val="24"/>
          <w:szCs w:val="24"/>
          <w:rtl/>
          <w:lang w:val="en-US"/>
          <w:rPrChange w:id="68" w:author="liberman Dani" w:date="2025-04-28T12:57:00Z">
            <w:rPr>
              <w:rtl/>
              <w:lang w:val="en-US"/>
            </w:rPr>
          </w:rPrChange>
        </w:rPr>
        <w:t xml:space="preserve"> </w:t>
      </w:r>
      <w:ins w:id="69" w:author="liberman Dani" w:date="2025-04-28T13:03:00Z">
        <w:r w:rsidR="006F36C2">
          <w:rPr>
            <w:rFonts w:hint="cs"/>
            <w:sz w:val="24"/>
            <w:szCs w:val="24"/>
            <w:rtl/>
            <w:lang w:val="en-US"/>
          </w:rPr>
          <w:t xml:space="preserve">עבורו קיים עץ עם </w:t>
        </w:r>
      </w:ins>
      <m:oMath>
        <m:r>
          <w:ins w:id="70" w:author="liberman Dani" w:date="2025-04-28T13:03:00Z">
            <w:rPr>
              <w:rFonts w:ascii="Cambria Math" w:hAnsi="Cambria Math"/>
              <w:sz w:val="24"/>
              <w:szCs w:val="24"/>
              <w:lang w:val="en-US"/>
            </w:rPr>
            <m:t>n</m:t>
          </w:ins>
        </m:r>
      </m:oMath>
      <w:ins w:id="71" w:author="liberman Dani" w:date="2025-04-28T13:03:00Z">
        <w:r w:rsidR="006F36C2">
          <w:rPr>
            <w:rFonts w:hint="cs"/>
            <w:sz w:val="24"/>
            <w:szCs w:val="24"/>
            <w:rtl/>
            <w:lang w:val="en-US"/>
          </w:rPr>
          <w:t xml:space="preserve"> צמתים המקיים </w:t>
        </w:r>
      </w:ins>
      <m:oMath>
        <m:r>
          <w:ins w:id="72" w:author="liberman Dani" w:date="2025-04-28T13:04:00Z">
            <w:rPr>
              <w:rFonts w:ascii="Cambria Math" w:hAnsi="Cambria Math"/>
              <w:sz w:val="24"/>
              <w:szCs w:val="24"/>
              <w:lang w:val="en-US"/>
            </w:rPr>
            <m:t>b</m:t>
          </w:ins>
        </m:r>
        <m:d>
          <m:dPr>
            <m:ctrlPr>
              <w:ins w:id="73" w:author="liberman Dani" w:date="2025-04-28T13:04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dPr>
          <m:e>
            <m:r>
              <w:ins w:id="74" w:author="liberman Dani" w:date="2025-04-28T13:04:00Z"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w:ins>
            </m:r>
          </m:e>
        </m:d>
        <m:r>
          <w:ins w:id="75" w:author="liberman Dani" w:date="2025-04-28T13:04:00Z">
            <w:rPr>
              <w:rFonts w:ascii="Cambria Math" w:hAnsi="Cambria Math"/>
              <w:sz w:val="24"/>
              <w:szCs w:val="24"/>
              <w:lang w:val="en-US"/>
            </w:rPr>
            <m:t>=1</m:t>
          </w:ins>
        </m:r>
      </m:oMath>
      <w:ins w:id="76" w:author="liberman Dani" w:date="2025-04-28T13:03:00Z">
        <w:r w:rsidR="006F36C2">
          <w:rPr>
            <w:rFonts w:hint="cs"/>
            <w:sz w:val="24"/>
            <w:szCs w:val="24"/>
            <w:rtl/>
            <w:lang w:val="en-US"/>
          </w:rPr>
          <w:t xml:space="preserve"> </w:t>
        </w:r>
      </w:ins>
      <w:r w:rsidRPr="005061CE">
        <w:rPr>
          <w:rFonts w:hint="eastAsia"/>
          <w:sz w:val="24"/>
          <w:szCs w:val="24"/>
          <w:rtl/>
          <w:lang w:val="en-US"/>
          <w:rPrChange w:id="77" w:author="liberman Dani" w:date="2025-04-28T12:57:00Z">
            <w:rPr>
              <w:rFonts w:hint="eastAsia"/>
              <w:rtl/>
              <w:lang w:val="en-US"/>
            </w:rPr>
          </w:rPrChange>
        </w:rPr>
        <w:t>הוא</w:t>
      </w:r>
      <w:r w:rsidRPr="005061CE">
        <w:rPr>
          <w:sz w:val="24"/>
          <w:szCs w:val="24"/>
          <w:rtl/>
          <w:lang w:val="en-US"/>
          <w:rPrChange w:id="78" w:author="liberman Dani" w:date="2025-04-28T12:57:00Z">
            <w:rPr>
              <w:rtl/>
              <w:lang w:val="en-US"/>
            </w:rPr>
          </w:rPrChange>
        </w:rPr>
        <w:t xml:space="preserve"> שקיים </w:t>
      </w:r>
      <m:oMath>
        <m:r>
          <w:rPr>
            <w:rFonts w:ascii="Cambria Math" w:hAnsi="Cambria Math"/>
            <w:sz w:val="24"/>
            <w:szCs w:val="24"/>
            <w:lang w:val="en-US"/>
            <w:rPrChange w:id="79" w:author="liberman Dani" w:date="2025-04-28T12:57:00Z">
              <w:rPr>
                <w:rFonts w:ascii="Cambria Math" w:hAnsi="Cambria Math"/>
                <w:lang w:val="en-US"/>
              </w:rPr>
            </w:rPrChange>
          </w:rPr>
          <m:t>k</m:t>
        </m:r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  <w:rPrChange w:id="80" w:author="liberman Dani" w:date="2025-04-28T12:57:00Z">
              <w:rPr>
                <w:rFonts w:ascii="Cambria Math" w:hAnsi="Cambria Math"/>
                <w:lang w:val="en-US"/>
              </w:rPr>
            </w:rPrChange>
          </w:rPr>
          <m:t>∈N</m:t>
        </m:r>
      </m:oMath>
      <w:r w:rsidRPr="005061CE">
        <w:rPr>
          <w:sz w:val="24"/>
          <w:szCs w:val="24"/>
          <w:rtl/>
          <w:lang w:val="en-US"/>
          <w:rPrChange w:id="81" w:author="liberman Dani" w:date="2025-04-28T12:57:00Z">
            <w:rPr>
              <w:rtl/>
              <w:lang w:val="en-US"/>
            </w:rPr>
          </w:rPrChange>
        </w:rPr>
        <w:t xml:space="preserve"> כך ש- </w:t>
      </w:r>
      <m:oMath>
        <m:r>
          <w:rPr>
            <w:rFonts w:ascii="Cambria Math" w:hAnsi="Cambria Math"/>
            <w:sz w:val="24"/>
            <w:szCs w:val="24"/>
            <w:lang w:val="en-US"/>
            <w:rPrChange w:id="82" w:author="liberman Dani" w:date="2025-04-28T12:57:00Z">
              <w:rPr>
                <w:rFonts w:ascii="Cambria Math" w:hAnsi="Cambria Math"/>
                <w:lang w:val="en-US"/>
              </w:rPr>
            </w:rPrChange>
          </w:rPr>
          <m:t>n=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  <w:rPrChange w:id="83" w:author="liberman Dani" w:date="2025-04-28T12:57:00Z">
                  <w:rPr>
                    <w:rFonts w:ascii="Cambria Math" w:hAnsi="Cambria Math"/>
                    <w:lang w:val="en-US"/>
                  </w:rPr>
                </w:rPrChange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  <w:rPrChange w:id="84" w:author="liberman Dani" w:date="2025-04-28T12:57:00Z">
                  <w:rPr>
                    <w:rFonts w:ascii="Cambria Math" w:hAnsi="Cambria Math"/>
                    <w:lang w:val="en-US"/>
                  </w:rPr>
                </w:rPrChange>
              </w:rPr>
              <m:t>k</m:t>
            </m:r>
          </m:sup>
        </m:sSup>
        <m:r>
          <w:rPr>
            <w:rFonts w:ascii="Cambria Math" w:hAnsi="Cambria Math"/>
            <w:sz w:val="24"/>
            <w:szCs w:val="24"/>
            <w:lang w:val="en-US"/>
            <w:rPrChange w:id="85" w:author="liberman Dani" w:date="2025-04-28T12:57:00Z">
              <w:rPr>
                <w:rFonts w:ascii="Cambria Math" w:hAnsi="Cambria Math"/>
                <w:lang w:val="en-US"/>
              </w:rPr>
            </w:rPrChange>
          </w:rPr>
          <m:t>-1</m:t>
        </m:r>
      </m:oMath>
      <w:r w:rsidRPr="005061CE">
        <w:rPr>
          <w:rFonts w:eastAsiaTheme="minorEastAsia"/>
          <w:sz w:val="24"/>
          <w:szCs w:val="24"/>
          <w:rtl/>
          <w:lang w:val="en-US"/>
          <w:rPrChange w:id="86" w:author="liberman Dani" w:date="2025-04-28T12:57:00Z">
            <w:rPr>
              <w:rFonts w:eastAsiaTheme="minorEastAsia"/>
              <w:rtl/>
              <w:lang w:val="en-US"/>
            </w:rPr>
          </w:rPrChange>
        </w:rPr>
        <w:t>.</w:t>
      </w:r>
      <w:ins w:id="87" w:author="liberman Dani" w:date="2025-04-28T13:05:00Z">
        <w:r w:rsidR="006F36C2">
          <w:rPr>
            <w:rFonts w:eastAsiaTheme="minorEastAsia" w:hint="cs"/>
            <w:sz w:val="24"/>
            <w:szCs w:val="24"/>
            <w:rtl/>
            <w:lang w:val="en-US"/>
          </w:rPr>
          <w:t xml:space="preserve"> תנאי זה הכרחי משום שצריך </w:t>
        </w:r>
      </w:ins>
      <w:ins w:id="88" w:author="liberman Dani" w:date="2025-04-28T13:06:00Z">
        <w:r w:rsidR="00D41652">
          <w:rPr>
            <w:rFonts w:eastAsiaTheme="minorEastAsia" w:hint="cs"/>
            <w:sz w:val="24"/>
            <w:szCs w:val="24"/>
            <w:rtl/>
            <w:lang w:val="en-US"/>
          </w:rPr>
          <w:t xml:space="preserve">שלכל צומת בעץ יהיה </w:t>
        </w:r>
        <w:r w:rsidR="00D41652">
          <w:rPr>
            <w:rFonts w:eastAsiaTheme="minorEastAsia"/>
            <w:sz w:val="24"/>
            <w:szCs w:val="24"/>
            <w:lang w:val="en-US"/>
          </w:rPr>
          <w:t xml:space="preserve">bf = </w:t>
        </w:r>
      </w:ins>
      <w:ins w:id="89" w:author="liberman Dani" w:date="2025-04-28T13:41:00Z">
        <w:r w:rsidR="00E605B8">
          <w:rPr>
            <w:rFonts w:eastAsiaTheme="minorEastAsia"/>
            <w:sz w:val="24"/>
            <w:szCs w:val="24"/>
            <w:lang w:val="en-US"/>
          </w:rPr>
          <w:t>0</w:t>
        </w:r>
      </w:ins>
      <w:ins w:id="90" w:author="liberman Dani" w:date="2025-04-28T13:06:00Z">
        <w:r w:rsidR="00D41652">
          <w:rPr>
            <w:rFonts w:eastAsiaTheme="minorEastAsia" w:hint="cs"/>
            <w:sz w:val="24"/>
            <w:szCs w:val="24"/>
            <w:rtl/>
            <w:lang w:val="en-US"/>
          </w:rPr>
          <w:t xml:space="preserve">, כלומר נקבל </w:t>
        </w:r>
      </w:ins>
      <w:ins w:id="91" w:author="liberman Dani" w:date="2025-04-28T13:07:00Z">
        <w:r w:rsidR="00D41652">
          <w:rPr>
            <w:rFonts w:eastAsiaTheme="minorEastAsia" w:hint="cs"/>
            <w:sz w:val="24"/>
            <w:szCs w:val="24"/>
            <w:rtl/>
            <w:lang w:val="en-US"/>
          </w:rPr>
          <w:t>שלכל צומת צריכים להיות בדיוק שני בנים.</w:t>
        </w:r>
        <w:r w:rsidR="00A912DC">
          <w:rPr>
            <w:rFonts w:eastAsiaTheme="minorEastAsia" w:hint="cs"/>
            <w:sz w:val="24"/>
            <w:szCs w:val="24"/>
            <w:rtl/>
            <w:lang w:val="en-US"/>
          </w:rPr>
          <w:t xml:space="preserve"> כלומר ברמה</w:t>
        </w:r>
      </w:ins>
      <w:ins w:id="92" w:author="liberman Dani" w:date="2025-04-28T13:14:00Z">
        <w:r w:rsidR="00D0580A">
          <w:rPr>
            <w:rFonts w:eastAsiaTheme="minorEastAsia" w:hint="cs"/>
            <w:sz w:val="24"/>
            <w:szCs w:val="24"/>
            <w:rtl/>
            <w:lang w:val="en-US"/>
          </w:rPr>
          <w:t xml:space="preserve"> ה-0 יש </w:t>
        </w:r>
      </w:ins>
      <m:oMath>
        <m:sSup>
          <m:sSupPr>
            <m:ctrlPr>
              <w:ins w:id="93" w:author="liberman Dani" w:date="2025-04-28T13:14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sSupPr>
          <m:e>
            <m:r>
              <w:ins w:id="94" w:author="liberman Dani" w:date="2025-04-28T13:14:00Z"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w:ins>
            </m:r>
          </m:e>
          <m:sup>
            <m:r>
              <w:ins w:id="95" w:author="liberman Dani" w:date="2025-04-28T13:14:00Z"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w:ins>
            </m:r>
          </m:sup>
        </m:sSup>
        <m:r>
          <w:ins w:id="96" w:author="liberman Dani" w:date="2025-04-28T13:14:00Z">
            <w:rPr>
              <w:rFonts w:ascii="Cambria Math" w:hAnsi="Cambria Math"/>
              <w:sz w:val="24"/>
              <w:szCs w:val="24"/>
              <w:lang w:val="en-US"/>
            </w:rPr>
            <m:t>=1</m:t>
          </w:ins>
        </m:r>
      </m:oMath>
      <w:ins w:id="97" w:author="liberman Dani" w:date="2025-04-28T13:14:00Z">
        <w:r w:rsidR="00D0580A">
          <w:rPr>
            <w:rFonts w:eastAsiaTheme="minorEastAsia" w:hint="cs"/>
            <w:sz w:val="24"/>
            <w:szCs w:val="24"/>
            <w:rtl/>
            <w:lang w:val="en-US"/>
          </w:rPr>
          <w:t xml:space="preserve">, </w:t>
        </w:r>
      </w:ins>
      <w:ins w:id="98" w:author="liberman Dani" w:date="2025-04-28T13:15:00Z">
        <w:r w:rsidR="00D0580A">
          <w:rPr>
            <w:rFonts w:eastAsiaTheme="minorEastAsia" w:hint="cs"/>
            <w:sz w:val="24"/>
            <w:szCs w:val="24"/>
            <w:rtl/>
            <w:lang w:val="en-US"/>
          </w:rPr>
          <w:t xml:space="preserve">צמתים, הרמה ה-1 יש </w:t>
        </w:r>
      </w:ins>
      <m:oMath>
        <m:sSup>
          <m:sSupPr>
            <m:ctrlPr>
              <w:ins w:id="99" w:author="liberman Dani" w:date="2025-04-28T13:15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sSupPr>
          <m:e>
            <m:r>
              <w:ins w:id="100" w:author="liberman Dani" w:date="2025-04-28T13:15:00Z"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w:ins>
            </m:r>
          </m:e>
          <m:sup>
            <m:r>
              <w:ins w:id="101" w:author="liberman Dani" w:date="2025-04-28T13:15:00Z"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w:ins>
            </m:r>
          </m:sup>
        </m:sSup>
        <m:r>
          <w:ins w:id="102" w:author="liberman Dani" w:date="2025-04-28T13:15:00Z">
            <w:rPr>
              <w:rFonts w:ascii="Cambria Math" w:hAnsi="Cambria Math"/>
              <w:sz w:val="24"/>
              <w:szCs w:val="24"/>
              <w:lang w:val="en-US"/>
            </w:rPr>
            <m:t>=1</m:t>
          </w:ins>
        </m:r>
      </m:oMath>
      <w:ins w:id="103" w:author="liberman Dani" w:date="2025-04-28T13:15:00Z">
        <w:r w:rsidR="0033037D">
          <w:rPr>
            <w:rFonts w:eastAsiaTheme="minorEastAsia" w:hint="cs"/>
            <w:sz w:val="24"/>
            <w:szCs w:val="24"/>
            <w:rtl/>
            <w:lang w:val="en-US"/>
          </w:rPr>
          <w:t xml:space="preserve">,..., ברמה האחרונה שנסמן </w:t>
        </w:r>
      </w:ins>
      <w:ins w:id="104" w:author="liberman Dani" w:date="2025-04-28T13:16:00Z">
        <w:r w:rsidR="0033037D">
          <w:rPr>
            <w:rFonts w:eastAsiaTheme="minorEastAsia"/>
            <w:sz w:val="24"/>
            <w:szCs w:val="24"/>
            <w:lang w:val="en-US"/>
          </w:rPr>
          <w:t>k-1</w:t>
        </w:r>
        <w:r w:rsidR="0033037D">
          <w:rPr>
            <w:rFonts w:eastAsiaTheme="minorEastAsia" w:hint="cs"/>
            <w:sz w:val="24"/>
            <w:szCs w:val="24"/>
            <w:rtl/>
            <w:lang w:val="en-US"/>
          </w:rPr>
          <w:t xml:space="preserve"> יש </w:t>
        </w:r>
      </w:ins>
      <m:oMath>
        <m:sSup>
          <m:sSupPr>
            <m:ctrlPr>
              <w:ins w:id="105" w:author="liberman Dani" w:date="2025-04-28T13:16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sSupPr>
          <m:e>
            <m:r>
              <w:ins w:id="106" w:author="liberman Dani" w:date="2025-04-28T13:16:00Z"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w:ins>
            </m:r>
          </m:e>
          <m:sup>
            <m:r>
              <w:ins w:id="107" w:author="liberman Dani" w:date="2025-04-28T13:16:00Z"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w:ins>
            </m:r>
          </m:sup>
        </m:sSup>
      </m:oMath>
      <w:ins w:id="108" w:author="liberman Dani" w:date="2025-04-28T13:16:00Z">
        <w:r w:rsidR="0033037D">
          <w:rPr>
            <w:rFonts w:eastAsiaTheme="minorEastAsia" w:hint="cs"/>
            <w:sz w:val="24"/>
            <w:szCs w:val="24"/>
            <w:rtl/>
            <w:lang w:val="en-US"/>
          </w:rPr>
          <w:t xml:space="preserve">, כלומר סה"כ נקבל </w:t>
        </w:r>
      </w:ins>
      <m:oMath>
        <m:nary>
          <m:naryPr>
            <m:chr m:val="∑"/>
            <m:limLoc m:val="undOvr"/>
            <m:ctrlPr>
              <w:ins w:id="109" w:author="liberman Dani" w:date="2025-04-28T13:16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naryPr>
          <m:sub>
            <m:r>
              <w:ins w:id="110" w:author="liberman Dani" w:date="2025-04-28T13:17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w:ins>
            </m:r>
          </m:sub>
          <m:sup>
            <m:r>
              <w:ins w:id="111" w:author="liberman Dani" w:date="2025-04-28T13:17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w:ins>
            </m:r>
          </m:sup>
          <m:e>
            <m:sSup>
              <m:sSupPr>
                <m:ctrlPr>
                  <w:ins w:id="112" w:author="liberman Dani" w:date="2025-04-28T13:17:00Z"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w:ins>
                </m:ctrlPr>
              </m:sSupPr>
              <m:e>
                <m:r>
                  <w:ins w:id="113" w:author="liberman Dani" w:date="2025-04-28T13:17:00Z"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w:ins>
                </m:r>
              </m:e>
              <m:sup>
                <m:r>
                  <w:ins w:id="114" w:author="liberman Dani" w:date="2025-04-28T13:17:00Z"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w:ins>
                </m:r>
              </m:sup>
            </m:sSup>
          </m:e>
        </m:nary>
        <m:r>
          <w:ins w:id="115" w:author="liberman Dani" w:date="2025-04-28T13:17:00Z"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w:ins>
        </m:r>
        <m:sSup>
          <m:sSupPr>
            <m:ctrlPr>
              <w:ins w:id="116" w:author="liberman Dani" w:date="2025-04-28T13:17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sSupPr>
          <m:e>
            <m:r>
              <w:ins w:id="117" w:author="liberman Dani" w:date="2025-04-28T13:17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w:ins>
            </m:r>
          </m:e>
          <m:sup>
            <m:r>
              <w:ins w:id="118" w:author="liberman Dani" w:date="2025-04-28T13:17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w:ins>
            </m:r>
          </m:sup>
        </m:sSup>
        <m:r>
          <w:ins w:id="119" w:author="liberman Dani" w:date="2025-04-28T13:17:00Z">
            <w:rPr>
              <w:rFonts w:ascii="Cambria Math" w:eastAsiaTheme="minorEastAsia" w:hAnsi="Cambria Math"/>
              <w:sz w:val="24"/>
              <w:szCs w:val="24"/>
              <w:lang w:val="en-US"/>
            </w:rPr>
            <m:t>-1</m:t>
          </w:ins>
        </m:r>
      </m:oMath>
      <w:ins w:id="120" w:author="liberman Dani" w:date="2025-04-28T13:17:00Z">
        <w:r w:rsidR="0033037D">
          <w:rPr>
            <w:rFonts w:eastAsiaTheme="minorEastAsia" w:hint="cs"/>
            <w:sz w:val="24"/>
            <w:szCs w:val="24"/>
            <w:rtl/>
            <w:lang w:val="en-US"/>
          </w:rPr>
          <w:t xml:space="preserve"> צמתים.</w:t>
        </w:r>
      </w:ins>
      <w:ins w:id="121" w:author="liberman Dani" w:date="2025-04-29T14:24:00Z">
        <w:r w:rsidR="00CE6470">
          <w:rPr>
            <w:rFonts w:eastAsiaTheme="minorEastAsia"/>
            <w:sz w:val="24"/>
            <w:szCs w:val="24"/>
            <w:lang w:val="en-US"/>
          </w:rPr>
          <w:t xml:space="preserve"> </w:t>
        </w:r>
        <w:r w:rsidR="00CE6470">
          <w:rPr>
            <w:rFonts w:eastAsiaTheme="minorEastAsia" w:hint="cs"/>
            <w:sz w:val="24"/>
            <w:szCs w:val="24"/>
            <w:rtl/>
            <w:lang w:val="en-US"/>
          </w:rPr>
          <w:t xml:space="preserve"> </w:t>
        </w:r>
        <w:r w:rsidR="00CE6470">
          <w:rPr>
            <w:rFonts w:eastAsiaTheme="minorEastAsia" w:hint="cs"/>
            <w:sz w:val="24"/>
            <w:szCs w:val="24"/>
            <w:lang w:val="en-US"/>
          </w:rPr>
          <w:t>TODO</w:t>
        </w:r>
        <w:r w:rsidR="00CE6470">
          <w:rPr>
            <w:rFonts w:eastAsiaTheme="minorEastAsia" w:hint="cs"/>
            <w:sz w:val="24"/>
            <w:szCs w:val="24"/>
            <w:rtl/>
            <w:lang w:val="en-US"/>
          </w:rPr>
          <w:t xml:space="preserve"> לא מספיק</w:t>
        </w:r>
      </w:ins>
    </w:p>
    <w:p w14:paraId="44742102" w14:textId="4B3F1F18" w:rsidR="00A127C5" w:rsidRPr="005061CE" w:rsidRDefault="00071B3F">
      <w:pPr>
        <w:pStyle w:val="ListParagraph"/>
        <w:bidi/>
        <w:ind w:left="1080"/>
        <w:rPr>
          <w:sz w:val="24"/>
          <w:szCs w:val="24"/>
          <w:lang w:val="en-US"/>
          <w:rPrChange w:id="122" w:author="liberman Dani" w:date="2025-04-28T12:57:00Z">
            <w:rPr>
              <w:lang w:val="en-US"/>
            </w:rPr>
          </w:rPrChange>
        </w:rPr>
        <w:pPrChange w:id="123" w:author="liberman Dani" w:date="2025-04-28T14:21:00Z">
          <w:pPr>
            <w:pStyle w:val="ListParagraph"/>
            <w:numPr>
              <w:numId w:val="2"/>
            </w:numPr>
            <w:bidi/>
            <w:ind w:left="1080" w:hanging="360"/>
          </w:pPr>
        </w:pPrChange>
      </w:pPr>
      <w:ins w:id="124" w:author="liberman Dani" w:date="2025-04-28T13:59:00Z">
        <w:r w:rsidRPr="008903E5">
          <w:rPr>
            <w:rFonts w:eastAsiaTheme="minorEastAsia" w:cs="Arial"/>
            <w:noProof/>
            <w:sz w:val="24"/>
            <w:szCs w:val="24"/>
            <w:rtl/>
            <w:lang w:val="en-US"/>
          </w:rPr>
          <w:drawing>
            <wp:anchor distT="0" distB="0" distL="114300" distR="114300" simplePos="0" relativeHeight="251658240" behindDoc="1" locked="0" layoutInCell="1" allowOverlap="1" wp14:anchorId="4291EA68" wp14:editId="4F98B4CF">
              <wp:simplePos x="0" y="0"/>
              <wp:positionH relativeFrom="margin">
                <wp:align>left</wp:align>
              </wp:positionH>
              <wp:positionV relativeFrom="paragraph">
                <wp:posOffset>135656</wp:posOffset>
              </wp:positionV>
              <wp:extent cx="1463675" cy="2378075"/>
              <wp:effectExtent l="0" t="0" r="3175" b="3175"/>
              <wp:wrapTight wrapText="bothSides">
                <wp:wrapPolygon edited="0">
                  <wp:start x="0" y="0"/>
                  <wp:lineTo x="0" y="21456"/>
                  <wp:lineTo x="21366" y="21456"/>
                  <wp:lineTo x="21366" y="0"/>
                  <wp:lineTo x="0" y="0"/>
                </wp:wrapPolygon>
              </wp:wrapTight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3675" cy="2378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22D46678" w14:textId="6D149FB0" w:rsidR="0075494B" w:rsidRPr="00C97AD1" w:rsidRDefault="0075494B" w:rsidP="0075494B">
      <w:pPr>
        <w:pStyle w:val="ListParagraph"/>
        <w:numPr>
          <w:ilvl w:val="0"/>
          <w:numId w:val="2"/>
        </w:numPr>
        <w:bidi/>
        <w:rPr>
          <w:ins w:id="125" w:author="liberman Dani" w:date="2025-04-28T13:55:00Z"/>
          <w:sz w:val="24"/>
          <w:szCs w:val="24"/>
          <w:lang w:val="en-US"/>
          <w:rPrChange w:id="126" w:author="liberman Dani" w:date="2025-04-28T13:55:00Z">
            <w:rPr>
              <w:ins w:id="127" w:author="liberman Dani" w:date="2025-04-28T13:55:00Z"/>
              <w:rFonts w:eastAsiaTheme="minorEastAsia"/>
              <w:sz w:val="24"/>
              <w:szCs w:val="24"/>
              <w:lang w:val="en-US"/>
            </w:rPr>
          </w:rPrChange>
        </w:rPr>
      </w:pPr>
      <w:r w:rsidRPr="005061CE">
        <w:rPr>
          <w:rFonts w:eastAsiaTheme="minorEastAsia" w:hint="eastAsia"/>
          <w:sz w:val="24"/>
          <w:szCs w:val="24"/>
          <w:rtl/>
          <w:lang w:val="en-US"/>
          <w:rPrChange w:id="128" w:author="liberman Dani" w:date="2025-04-28T12:57:00Z">
            <w:rPr>
              <w:rFonts w:eastAsiaTheme="minorEastAsia" w:hint="eastAsia"/>
              <w:rtl/>
              <w:lang w:val="en-US"/>
            </w:rPr>
          </w:rPrChange>
        </w:rPr>
        <w:t>הערך</w:t>
      </w:r>
      <w:r w:rsidRPr="005061CE">
        <w:rPr>
          <w:rFonts w:eastAsiaTheme="minorEastAsia"/>
          <w:sz w:val="24"/>
          <w:szCs w:val="24"/>
          <w:rtl/>
          <w:lang w:val="en-US"/>
          <w:rPrChange w:id="129" w:author="liberman Dani" w:date="2025-04-28T12:57:00Z">
            <w:rPr>
              <w:rFonts w:eastAsiaTheme="minorEastAsia"/>
              <w:rtl/>
              <w:lang w:val="en-US"/>
            </w:rPr>
          </w:rPrChange>
        </w:rPr>
        <w:t xml:space="preserve"> המינימלי </w:t>
      </w:r>
      <w:r w:rsidR="005A5C67" w:rsidRPr="005061CE">
        <w:rPr>
          <w:rFonts w:eastAsiaTheme="minorEastAsia" w:hint="eastAsia"/>
          <w:sz w:val="24"/>
          <w:szCs w:val="24"/>
          <w:rtl/>
          <w:lang w:val="en-US"/>
          <w:rPrChange w:id="130" w:author="liberman Dani" w:date="2025-04-28T12:57:00Z">
            <w:rPr>
              <w:rFonts w:eastAsiaTheme="minorEastAsia" w:hint="eastAsia"/>
              <w:rtl/>
              <w:lang w:val="en-US"/>
            </w:rPr>
          </w:rPrChange>
        </w:rPr>
        <w:t>הוא</w:t>
      </w:r>
      <w:r w:rsidR="005A5C67" w:rsidRPr="005061CE">
        <w:rPr>
          <w:rFonts w:eastAsiaTheme="minorEastAsia"/>
          <w:sz w:val="24"/>
          <w:szCs w:val="24"/>
          <w:rtl/>
          <w:lang w:val="en-US"/>
          <w:rPrChange w:id="131" w:author="liberman Dani" w:date="2025-04-28T12:57:00Z">
            <w:rPr>
              <w:rFonts w:eastAsiaTheme="minorEastAsia"/>
              <w:rtl/>
              <w:lang w:val="en-US"/>
            </w:rPr>
          </w:rPrChange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  <w:rPrChange w:id="132" w:author="liberman Dani" w:date="2025-04-28T12:57:00Z">
                  <w:rPr>
                    <w:rFonts w:ascii="Cambria Math" w:eastAsiaTheme="minorEastAsia" w:hAnsi="Cambria Math"/>
                    <w:lang w:val="en-US"/>
                  </w:rPr>
                </w:rPrChange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  <w:rPrChange w:id="133" w:author="liberman Dani" w:date="2025-04-28T12:57:00Z">
                  <w:rPr>
                    <w:rFonts w:ascii="Cambria Math" w:eastAsiaTheme="minorEastAsia" w:hAnsi="Cambria Math"/>
                    <w:lang w:val="en-US"/>
                  </w:rPr>
                </w:rPrChange>
              </w:rPr>
              <m:t>n</m:t>
            </m:r>
          </m:den>
        </m:f>
      </m:oMath>
      <w:r w:rsidR="009A7B25" w:rsidRPr="005061CE">
        <w:rPr>
          <w:rFonts w:eastAsiaTheme="minorEastAsia"/>
          <w:sz w:val="24"/>
          <w:szCs w:val="24"/>
          <w:rtl/>
          <w:lang w:val="en-US"/>
          <w:rPrChange w:id="134" w:author="liberman Dani" w:date="2025-04-28T12:57:00Z">
            <w:rPr>
              <w:rFonts w:eastAsiaTheme="minorEastAsia"/>
              <w:rtl/>
              <w:lang w:val="en-US"/>
            </w:rPr>
          </w:rPrChange>
        </w:rPr>
        <w:t>.</w:t>
      </w:r>
      <w:ins w:id="135" w:author="liberman Dani" w:date="2025-04-28T13:47:00Z">
        <w:r w:rsidR="00EC47B6">
          <w:rPr>
            <w:rFonts w:eastAsiaTheme="minorEastAsia" w:hint="cs"/>
            <w:sz w:val="24"/>
            <w:szCs w:val="24"/>
            <w:rtl/>
            <w:lang w:val="en-US"/>
          </w:rPr>
          <w:t xml:space="preserve"> ניתן להוכיח (לדעתנו לא צריך) שבכל עץ </w:t>
        </w:r>
      </w:ins>
      <w:ins w:id="136" w:author="liberman Dani" w:date="2025-04-28T13:48:00Z">
        <w:r w:rsidR="00EC47B6">
          <w:rPr>
            <w:rFonts w:eastAsiaTheme="minorEastAsia" w:hint="cs"/>
            <w:sz w:val="24"/>
            <w:szCs w:val="24"/>
            <w:rtl/>
            <w:lang w:val="en-US"/>
          </w:rPr>
          <w:t>יש לפחות עלה אחד. לעלה זה אין בנים לכן ערך ה</w:t>
        </w:r>
        <w:r w:rsidR="00EC47B6">
          <w:rPr>
            <w:rFonts w:eastAsiaTheme="minorEastAsia"/>
            <w:sz w:val="24"/>
            <w:szCs w:val="24"/>
            <w:lang w:val="en-US"/>
          </w:rPr>
          <w:t>bf</w:t>
        </w:r>
        <w:r w:rsidR="00EC47B6">
          <w:rPr>
            <w:rFonts w:eastAsiaTheme="minorEastAsia" w:hint="cs"/>
            <w:sz w:val="24"/>
            <w:szCs w:val="24"/>
            <w:rtl/>
            <w:lang w:val="en-US"/>
          </w:rPr>
          <w:t xml:space="preserve"> שלו הוא 0.</w:t>
        </w:r>
      </w:ins>
      <w:ins w:id="137" w:author="liberman Dani" w:date="2025-04-28T13:50:00Z">
        <w:r w:rsidR="00503F8D">
          <w:rPr>
            <w:rFonts w:eastAsiaTheme="minorEastAsia" w:hint="cs"/>
            <w:sz w:val="24"/>
            <w:szCs w:val="24"/>
            <w:rtl/>
            <w:lang w:val="en-US"/>
          </w:rPr>
          <w:t xml:space="preserve"> </w:t>
        </w:r>
        <w:r w:rsidR="00CC0ABF">
          <w:rPr>
            <w:rFonts w:eastAsiaTheme="minorEastAsia" w:hint="cs"/>
            <w:sz w:val="24"/>
            <w:szCs w:val="24"/>
            <w:rtl/>
            <w:lang w:val="en-US"/>
          </w:rPr>
          <w:t xml:space="preserve">כלומר לא יכולים להיות פחות מ-1 צמתים בעלי ערך </w:t>
        </w:r>
      </w:ins>
      <w:ins w:id="138" w:author="liberman Dani" w:date="2025-04-28T13:51:00Z">
        <w:r w:rsidR="00CC0ABF">
          <w:rPr>
            <w:rFonts w:eastAsiaTheme="minorEastAsia"/>
            <w:sz w:val="24"/>
            <w:szCs w:val="24"/>
            <w:lang w:val="en-US"/>
          </w:rPr>
          <w:t>bf</w:t>
        </w:r>
        <w:r w:rsidR="00CC0ABF">
          <w:rPr>
            <w:rFonts w:eastAsiaTheme="minorEastAsia" w:hint="cs"/>
            <w:sz w:val="24"/>
            <w:szCs w:val="24"/>
            <w:rtl/>
            <w:lang w:val="en-US"/>
          </w:rPr>
          <w:t xml:space="preserve"> = 0. </w:t>
        </w:r>
      </w:ins>
      <w:ins w:id="139" w:author="liberman Dani" w:date="2025-04-28T13:58:00Z">
        <w:r w:rsidR="009456E8">
          <w:rPr>
            <w:rFonts w:eastAsiaTheme="minorEastAsia" w:hint="cs"/>
            <w:sz w:val="24"/>
            <w:szCs w:val="24"/>
            <w:rtl/>
            <w:lang w:val="en-US"/>
          </w:rPr>
          <w:t xml:space="preserve">העץ הכללי שמקיים זאת הוא שרוך שמאלי, למשל. נראה </w:t>
        </w:r>
        <w:r w:rsidR="004116A6">
          <w:rPr>
            <w:rFonts w:eastAsiaTheme="minorEastAsia" w:hint="cs"/>
            <w:sz w:val="24"/>
            <w:szCs w:val="24"/>
            <w:rtl/>
            <w:lang w:val="en-US"/>
          </w:rPr>
          <w:t xml:space="preserve">דוגמה לעץ כזה עבור </w:t>
        </w:r>
        <w:r w:rsidR="004116A6">
          <w:rPr>
            <w:rFonts w:eastAsiaTheme="minorEastAsia"/>
            <w:sz w:val="24"/>
            <w:szCs w:val="24"/>
            <w:lang w:val="en-US"/>
          </w:rPr>
          <w:t>n = 5</w:t>
        </w:r>
        <w:r w:rsidR="004116A6">
          <w:rPr>
            <w:rFonts w:eastAsiaTheme="minorEastAsia" w:hint="cs"/>
            <w:sz w:val="24"/>
            <w:szCs w:val="24"/>
            <w:rtl/>
            <w:lang w:val="en-US"/>
          </w:rPr>
          <w:t>:</w:t>
        </w:r>
      </w:ins>
      <w:ins w:id="140" w:author="liberman Dani" w:date="2025-04-28T13:59:00Z">
        <w:r w:rsidR="008903E5" w:rsidRPr="008903E5">
          <w:rPr>
            <w:noProof/>
          </w:rPr>
          <w:t xml:space="preserve"> </w:t>
        </w:r>
      </w:ins>
    </w:p>
    <w:p w14:paraId="4D070B72" w14:textId="1F375D14" w:rsidR="002B6D66" w:rsidRPr="0076410B" w:rsidRDefault="002B6D66">
      <w:pPr>
        <w:bidi/>
        <w:rPr>
          <w:ins w:id="141" w:author="liberman Dani" w:date="2025-04-28T13:57:00Z"/>
          <w:sz w:val="24"/>
          <w:szCs w:val="24"/>
          <w:rtl/>
          <w:lang w:val="en-US"/>
          <w:rPrChange w:id="142" w:author="liberman Dani" w:date="2025-04-28T14:00:00Z">
            <w:rPr>
              <w:ins w:id="143" w:author="liberman Dani" w:date="2025-04-28T13:57:00Z"/>
              <w:rtl/>
              <w:lang w:val="en-US"/>
            </w:rPr>
          </w:rPrChange>
        </w:rPr>
        <w:pPrChange w:id="144" w:author="liberman Dani" w:date="2025-04-28T14:00:00Z">
          <w:pPr>
            <w:pStyle w:val="ListParagraph"/>
            <w:bidi/>
            <w:ind w:left="1080"/>
          </w:pPr>
        </w:pPrChange>
      </w:pPr>
    </w:p>
    <w:p w14:paraId="501A0A99" w14:textId="7AB7ED67" w:rsidR="002B6D66" w:rsidRDefault="00C97AD1" w:rsidP="002B6D66">
      <w:pPr>
        <w:pStyle w:val="ListParagraph"/>
        <w:bidi/>
        <w:ind w:left="1080"/>
        <w:rPr>
          <w:ins w:id="145" w:author="liberman Dani" w:date="2025-04-28T13:57:00Z"/>
          <w:sz w:val="24"/>
          <w:szCs w:val="24"/>
          <w:rtl/>
          <w:lang w:val="en-US"/>
        </w:rPr>
      </w:pPr>
      <w:ins w:id="146" w:author="liberman Dani" w:date="2025-04-28T13:55:00Z">
        <w:r>
          <w:rPr>
            <w:rFonts w:hint="cs"/>
            <w:sz w:val="24"/>
            <w:szCs w:val="24"/>
            <w:rtl/>
            <w:lang w:val="en-US"/>
          </w:rPr>
          <w:t>לכל צומת מלבד העלה האחרון</w:t>
        </w:r>
      </w:ins>
      <w:ins w:id="147" w:author="liberman Dani" w:date="2025-04-28T13:56:00Z">
        <w:r>
          <w:rPr>
            <w:rFonts w:hint="cs"/>
            <w:sz w:val="24"/>
            <w:szCs w:val="24"/>
            <w:rtl/>
            <w:lang w:val="en-US"/>
          </w:rPr>
          <w:t>, גובה העץ</w:t>
        </w:r>
      </w:ins>
    </w:p>
    <w:p w14:paraId="06F02013" w14:textId="77777777" w:rsidR="002B6D66" w:rsidRDefault="00C97AD1" w:rsidP="002B6D66">
      <w:pPr>
        <w:pStyle w:val="ListParagraph"/>
        <w:bidi/>
        <w:ind w:left="1080"/>
        <w:rPr>
          <w:ins w:id="148" w:author="liberman Dani" w:date="2025-04-28T13:57:00Z"/>
          <w:sz w:val="24"/>
          <w:szCs w:val="24"/>
          <w:rtl/>
          <w:lang w:val="en-US"/>
        </w:rPr>
      </w:pPr>
      <w:ins w:id="149" w:author="liberman Dani" w:date="2025-04-28T13:56:00Z">
        <w:r>
          <w:rPr>
            <w:rFonts w:hint="cs"/>
            <w:sz w:val="24"/>
            <w:szCs w:val="24"/>
            <w:rtl/>
            <w:lang w:val="en-US"/>
          </w:rPr>
          <w:t>הימני הוא 0 והשמאלי גדול ממש מ-0, מה</w:t>
        </w:r>
      </w:ins>
    </w:p>
    <w:p w14:paraId="09E2ABF1" w14:textId="4C231B74" w:rsidR="002B6D66" w:rsidRDefault="00C97AD1" w:rsidP="002B6D66">
      <w:pPr>
        <w:pStyle w:val="ListParagraph"/>
        <w:bidi/>
        <w:ind w:left="1080"/>
        <w:rPr>
          <w:ins w:id="150" w:author="liberman Dani" w:date="2025-04-28T13:57:00Z"/>
          <w:sz w:val="24"/>
          <w:szCs w:val="24"/>
          <w:rtl/>
          <w:lang w:val="en-US"/>
        </w:rPr>
      </w:pPr>
      <w:ins w:id="151" w:author="liberman Dani" w:date="2025-04-28T13:56:00Z">
        <w:r>
          <w:rPr>
            <w:rFonts w:hint="cs"/>
            <w:sz w:val="24"/>
            <w:szCs w:val="24"/>
            <w:rtl/>
            <w:lang w:val="en-US"/>
          </w:rPr>
          <w:t xml:space="preserve">שיוצר </w:t>
        </w:r>
        <w:r>
          <w:rPr>
            <w:sz w:val="24"/>
            <w:szCs w:val="24"/>
            <w:lang w:val="en-US"/>
          </w:rPr>
          <w:t xml:space="preserve">bf </w:t>
        </w:r>
        <w:r>
          <w:rPr>
            <w:rFonts w:cstheme="minorHAnsi"/>
            <w:sz w:val="24"/>
            <w:szCs w:val="24"/>
            <w:lang w:val="en-US"/>
          </w:rPr>
          <w:t>≠</w:t>
        </w:r>
        <w:r>
          <w:rPr>
            <w:sz w:val="24"/>
            <w:szCs w:val="24"/>
            <w:lang w:val="en-US"/>
          </w:rPr>
          <w:t xml:space="preserve"> 0</w:t>
        </w:r>
        <w:r>
          <w:rPr>
            <w:rFonts w:hint="cs"/>
            <w:sz w:val="24"/>
            <w:szCs w:val="24"/>
            <w:rtl/>
            <w:lang w:val="en-US"/>
          </w:rPr>
          <w:t>.</w:t>
        </w:r>
        <w:r w:rsidR="00477A60">
          <w:rPr>
            <w:rFonts w:hint="cs"/>
            <w:sz w:val="24"/>
            <w:szCs w:val="24"/>
            <w:rtl/>
            <w:lang w:val="en-US"/>
          </w:rPr>
          <w:t xml:space="preserve"> רק לעלה יש </w:t>
        </w:r>
        <w:r w:rsidR="00477A60">
          <w:rPr>
            <w:sz w:val="24"/>
            <w:szCs w:val="24"/>
            <w:lang w:val="en-US"/>
          </w:rPr>
          <w:t>bf = 0</w:t>
        </w:r>
        <w:r w:rsidR="00477A60">
          <w:rPr>
            <w:rFonts w:hint="cs"/>
            <w:sz w:val="24"/>
            <w:szCs w:val="24"/>
            <w:rtl/>
            <w:lang w:val="en-US"/>
          </w:rPr>
          <w:t>, לכן</w:t>
        </w:r>
      </w:ins>
    </w:p>
    <w:p w14:paraId="61751B42" w14:textId="3DAC20C1" w:rsidR="00C97AD1" w:rsidRDefault="00477A60" w:rsidP="002B6D66">
      <w:pPr>
        <w:pStyle w:val="ListParagraph"/>
        <w:bidi/>
        <w:ind w:left="1080"/>
        <w:rPr>
          <w:ins w:id="152" w:author="liberman Dani" w:date="2025-04-28T14:21:00Z"/>
          <w:rFonts w:eastAsiaTheme="minorEastAsia"/>
          <w:sz w:val="24"/>
          <w:szCs w:val="24"/>
          <w:rtl/>
          <w:lang w:val="en-US"/>
        </w:rPr>
      </w:pPr>
      <w:ins w:id="153" w:author="liberman Dani" w:date="2025-04-28T13:56:00Z">
        <w:r>
          <w:rPr>
            <w:rFonts w:hint="cs"/>
            <w:sz w:val="24"/>
            <w:szCs w:val="24"/>
            <w:rtl/>
            <w:lang w:val="en-US"/>
          </w:rPr>
          <w:t xml:space="preserve">סה"כ נקבל </w:t>
        </w:r>
      </w:ins>
      <m:oMath>
        <m:r>
          <w:ins w:id="154" w:author="liberman Dani" w:date="2025-04-28T13:56:00Z">
            <w:rPr>
              <w:rFonts w:ascii="Cambria Math" w:eastAsiaTheme="minorEastAsia" w:hAnsi="Cambria Math"/>
              <w:sz w:val="24"/>
              <w:szCs w:val="24"/>
              <w:lang w:val="en-US"/>
            </w:rPr>
            <m:t>b</m:t>
          </w:ins>
        </m:r>
        <m:sSub>
          <m:sSubPr>
            <m:ctrlPr>
              <w:ins w:id="155" w:author="liberman Dani" w:date="2025-04-28T13:56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sSubPr>
          <m:e>
            <m:r>
              <w:ins w:id="156" w:author="liberman Dani" w:date="2025-04-28T13:56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(T</m:t>
              </w:ins>
            </m:r>
          </m:e>
          <m:sub>
            <m:r>
              <w:ins w:id="157" w:author="liberman Dani" w:date="2025-04-28T14:00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w:ins>
            </m:r>
          </m:sub>
        </m:sSub>
        <m:r>
          <w:ins w:id="158" w:author="liberman Dani" w:date="2025-04-28T13:56:00Z">
            <w:rPr>
              <w:rFonts w:ascii="Cambria Math" w:eastAsiaTheme="minorEastAsia" w:hAnsi="Cambria Math"/>
              <w:sz w:val="24"/>
              <w:szCs w:val="24"/>
              <w:lang w:val="en-US"/>
            </w:rPr>
            <m:t>)=</m:t>
          </w:ins>
        </m:r>
        <m:f>
          <m:fPr>
            <m:ctrlPr>
              <w:ins w:id="159" w:author="liberman Dani" w:date="2025-04-28T13:56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fPr>
          <m:num>
            <m:r>
              <w:ins w:id="160" w:author="liberman Dani" w:date="2025-04-28T13:56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w:ins>
            </m:r>
          </m:num>
          <m:den>
            <m:r>
              <w:ins w:id="161" w:author="liberman Dani" w:date="2025-04-28T13:56:00Z"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w:ins>
            </m:r>
          </m:den>
        </m:f>
      </m:oMath>
      <w:ins w:id="162" w:author="liberman Dani" w:date="2025-04-28T13:56:00Z">
        <w:r>
          <w:rPr>
            <w:rFonts w:eastAsiaTheme="minorEastAsia" w:hint="cs"/>
            <w:sz w:val="24"/>
            <w:szCs w:val="24"/>
            <w:rtl/>
            <w:lang w:val="en-US"/>
          </w:rPr>
          <w:t>.</w:t>
        </w:r>
      </w:ins>
    </w:p>
    <w:p w14:paraId="0F716D73" w14:textId="6C988DE4" w:rsidR="003C098E" w:rsidRPr="00477A60" w:rsidRDefault="003C098E">
      <w:pPr>
        <w:pStyle w:val="ListParagraph"/>
        <w:bidi/>
        <w:ind w:left="1080"/>
        <w:rPr>
          <w:sz w:val="24"/>
          <w:szCs w:val="24"/>
          <w:lang w:val="en-US"/>
          <w:rPrChange w:id="163" w:author="liberman Dani" w:date="2025-04-28T13:56:00Z">
            <w:rPr>
              <w:lang w:val="en-US"/>
            </w:rPr>
          </w:rPrChange>
        </w:rPr>
        <w:pPrChange w:id="164" w:author="liberman Dani" w:date="2025-04-28T14:21:00Z">
          <w:pPr>
            <w:pStyle w:val="ListParagraph"/>
            <w:numPr>
              <w:numId w:val="2"/>
            </w:numPr>
            <w:bidi/>
            <w:ind w:left="1080" w:hanging="360"/>
          </w:pPr>
        </w:pPrChange>
      </w:pPr>
    </w:p>
    <w:p w14:paraId="7A0E6B7C" w14:textId="5C74BD28" w:rsidR="005D4A67" w:rsidRPr="005873B9" w:rsidRDefault="008445E8" w:rsidP="005D4A67">
      <w:pPr>
        <w:pStyle w:val="ListParagraph"/>
        <w:numPr>
          <w:ilvl w:val="0"/>
          <w:numId w:val="2"/>
        </w:numPr>
        <w:bidi/>
        <w:rPr>
          <w:ins w:id="165" w:author="liberman Dani" w:date="2025-04-28T14:18:00Z"/>
          <w:sz w:val="24"/>
          <w:szCs w:val="24"/>
          <w:rtl/>
          <w:lang w:val="en-US"/>
          <w:rPrChange w:id="166" w:author="liberman Dani" w:date="2025-04-28T14:18:00Z">
            <w:rPr>
              <w:ins w:id="167" w:author="liberman Dani" w:date="2025-04-28T14:18:00Z"/>
              <w:rFonts w:eastAsiaTheme="minorEastAsia"/>
              <w:sz w:val="24"/>
              <w:szCs w:val="24"/>
              <w:rtl/>
              <w:lang w:val="en-US"/>
            </w:rPr>
          </w:rPrChange>
        </w:rPr>
      </w:pPr>
      <w:ins w:id="168" w:author="liberman Dani" w:date="2025-04-28T14:18:00Z">
        <w:r w:rsidRPr="005873B9">
          <w:rPr>
            <w:rFonts w:cs="Arial"/>
            <w:noProof/>
            <w:sz w:val="24"/>
            <w:szCs w:val="24"/>
            <w:rtl/>
            <w:lang w:val="en-US"/>
          </w:rPr>
          <w:drawing>
            <wp:anchor distT="0" distB="0" distL="114300" distR="114300" simplePos="0" relativeHeight="251659264" behindDoc="1" locked="0" layoutInCell="1" allowOverlap="1" wp14:anchorId="3F04E12C" wp14:editId="3E71E50B">
              <wp:simplePos x="0" y="0"/>
              <wp:positionH relativeFrom="column">
                <wp:posOffset>-300990</wp:posOffset>
              </wp:positionH>
              <wp:positionV relativeFrom="paragraph">
                <wp:posOffset>135890</wp:posOffset>
              </wp:positionV>
              <wp:extent cx="2453640" cy="1834515"/>
              <wp:effectExtent l="0" t="0" r="3810" b="0"/>
              <wp:wrapTight wrapText="bothSides">
                <wp:wrapPolygon edited="0">
                  <wp:start x="0" y="0"/>
                  <wp:lineTo x="0" y="21308"/>
                  <wp:lineTo x="21466" y="21308"/>
                  <wp:lineTo x="21466" y="0"/>
                  <wp:lineTo x="0" y="0"/>
                </wp:wrapPolygon>
              </wp:wrapTight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53640" cy="18345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del w:id="169" w:author="liberman Dani" w:date="2025-04-28T14:16:00Z">
        <w:r w:rsidR="002874F6" w:rsidRPr="005061CE" w:rsidDel="005873B9">
          <w:rPr>
            <w:rFonts w:cs="Arial"/>
            <w:noProof/>
            <w:sz w:val="24"/>
            <w:szCs w:val="24"/>
            <w:rtl/>
            <w:lang w:val="en-US"/>
            <w:rPrChange w:id="170" w:author="liberman Dani" w:date="2025-04-28T12:57:00Z">
              <w:rPr>
                <w:rFonts w:cs="Arial"/>
                <w:noProof/>
                <w:rtl/>
                <w:lang w:val="en-US"/>
              </w:rPr>
            </w:rPrChange>
          </w:rPr>
          <w:drawing>
            <wp:inline distT="0" distB="0" distL="0" distR="0" wp14:anchorId="50F26B84" wp14:editId="1B8453FE">
              <wp:extent cx="5731510" cy="2421255"/>
              <wp:effectExtent l="0" t="0" r="254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421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71" w:author="liberman Dani" w:date="2025-04-28T14:17:00Z">
        <w:r w:rsidR="005873B9">
          <w:rPr>
            <w:rFonts w:hint="cs"/>
            <w:sz w:val="24"/>
            <w:szCs w:val="24"/>
            <w:rtl/>
            <w:lang w:val="en-US"/>
          </w:rPr>
          <w:t xml:space="preserve">דוגמה עבור עץ לא מאוזן עם </w:t>
        </w:r>
      </w:ins>
      <m:oMath>
        <m:r>
          <w:ins w:id="172" w:author="liberman Dani" w:date="2025-04-28T14:18:00Z"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b</m:t>
          </w:ins>
        </m:r>
        <m:d>
          <m:dPr>
            <m:ctrlPr>
              <w:ins w:id="173" w:author="liberman Dani" w:date="2025-04-28T14:17:00Z">
                <w:rPr>
                  <w:rFonts w:ascii="Cambria Math" w:hAnsi="Cambria Math"/>
                  <w:sz w:val="24"/>
                  <w:szCs w:val="24"/>
                  <w:lang w:val="en-US"/>
                </w:rPr>
              </w:ins>
            </m:ctrlPr>
          </m:dPr>
          <m:e>
            <m:r>
              <w:ins w:id="174" w:author="liberman Dani" w:date="2025-04-28T14:17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w:ins>
            </m:r>
          </m:e>
        </m:d>
        <m:r>
          <w:ins w:id="175" w:author="liberman Dani" w:date="2025-04-28T14:18:00Z">
            <w:rPr>
              <w:rFonts w:ascii="Cambria Math"/>
              <w:sz w:val="24"/>
              <w:szCs w:val="24"/>
              <w:lang w:val="en-US"/>
            </w:rPr>
            <m:t>≥</m:t>
          </w:ins>
        </m:r>
        <m:r>
          <w:ins w:id="176" w:author="liberman Dani" w:date="2025-04-28T14:18:00Z">
            <w:rPr>
              <w:rFonts w:ascii="Cambria Math"/>
              <w:sz w:val="24"/>
              <w:szCs w:val="24"/>
              <w:lang w:val="en-US"/>
            </w:rPr>
            <m:t>0.5</m:t>
          </w:ins>
        </m:r>
      </m:oMath>
      <w:ins w:id="177" w:author="liberman Dani" w:date="2025-04-28T14:18:00Z">
        <w:r w:rsidR="005873B9">
          <w:rPr>
            <w:rFonts w:eastAsiaTheme="minorEastAsia" w:hint="cs"/>
            <w:sz w:val="24"/>
            <w:szCs w:val="24"/>
            <w:rtl/>
            <w:lang w:val="en-US"/>
          </w:rPr>
          <w:t>:</w:t>
        </w:r>
      </w:ins>
    </w:p>
    <w:p w14:paraId="0A5C297F" w14:textId="73674952" w:rsidR="005873B9" w:rsidRDefault="005873B9" w:rsidP="005873B9">
      <w:pPr>
        <w:pStyle w:val="ListParagraph"/>
        <w:bidi/>
        <w:ind w:left="1080"/>
        <w:rPr>
          <w:ins w:id="178" w:author="liberman Dani" w:date="2025-04-28T14:18:00Z"/>
          <w:sz w:val="24"/>
          <w:szCs w:val="24"/>
          <w:rtl/>
          <w:lang w:val="en-US"/>
        </w:rPr>
      </w:pPr>
    </w:p>
    <w:p w14:paraId="096695F3" w14:textId="405B6CDE" w:rsidR="005873B9" w:rsidRPr="00BB4160" w:rsidRDefault="005873B9" w:rsidP="005873B9">
      <w:pPr>
        <w:pStyle w:val="ListParagraph"/>
        <w:bidi/>
        <w:ind w:left="1080"/>
        <w:rPr>
          <w:ins w:id="179" w:author="liberman Dani" w:date="2025-04-28T14:18:00Z"/>
          <w:sz w:val="24"/>
          <w:szCs w:val="24"/>
          <w:rtl/>
          <w:lang w:val="en-US"/>
        </w:rPr>
      </w:pPr>
      <w:ins w:id="180" w:author="liberman Dani" w:date="2025-04-28T14:18:00Z">
        <w:r>
          <w:rPr>
            <w:rFonts w:hint="cs"/>
            <w:sz w:val="24"/>
            <w:szCs w:val="24"/>
            <w:rtl/>
            <w:lang w:val="en-US"/>
          </w:rPr>
          <w:t xml:space="preserve">בדוגמה </w:t>
        </w:r>
      </w:ins>
      <w:ins w:id="181" w:author="liberman Dani" w:date="2025-04-28T14:19:00Z">
        <w:r>
          <w:rPr>
            <w:rFonts w:hint="cs"/>
            <w:sz w:val="24"/>
            <w:szCs w:val="24"/>
            <w:rtl/>
            <w:lang w:val="en-US"/>
          </w:rPr>
          <w:t xml:space="preserve">המצורפת בצד שמאל, נראה שמבנה העץ הוא תת עץ </w:t>
        </w:r>
      </w:ins>
      <w:ins w:id="182" w:author="liberman Dani" w:date="2025-04-28T14:24:00Z">
        <w:r w:rsidR="007B7784">
          <w:rPr>
            <w:rFonts w:hint="cs"/>
            <w:sz w:val="24"/>
            <w:szCs w:val="24"/>
            <w:rtl/>
            <w:lang w:val="en-US"/>
          </w:rPr>
          <w:t>מושלם</w:t>
        </w:r>
      </w:ins>
      <w:ins w:id="183" w:author="liberman Dani" w:date="2025-04-28T14:19:00Z">
        <w:r>
          <w:rPr>
            <w:rFonts w:hint="cs"/>
            <w:sz w:val="24"/>
            <w:szCs w:val="24"/>
            <w:rtl/>
            <w:lang w:val="en-US"/>
          </w:rPr>
          <w:t xml:space="preserve"> (שהשורש שלו מסומן בכחול) שמחובר לקודקוד אחר. נשים לב שבגלל שתת העץ הזה </w:t>
        </w:r>
      </w:ins>
      <w:ins w:id="184" w:author="liberman Dani" w:date="2025-04-28T14:24:00Z">
        <w:r w:rsidR="00AA7DBB">
          <w:rPr>
            <w:rFonts w:hint="cs"/>
            <w:sz w:val="24"/>
            <w:szCs w:val="24"/>
            <w:rtl/>
            <w:lang w:val="en-US"/>
          </w:rPr>
          <w:t>מושלם</w:t>
        </w:r>
      </w:ins>
      <w:ins w:id="185" w:author="liberman Dani" w:date="2025-04-28T14:19:00Z">
        <w:r>
          <w:rPr>
            <w:rFonts w:hint="cs"/>
            <w:sz w:val="24"/>
            <w:szCs w:val="24"/>
            <w:rtl/>
            <w:lang w:val="en-US"/>
          </w:rPr>
          <w:t xml:space="preserve">, כל </w:t>
        </w:r>
      </w:ins>
      <w:ins w:id="186" w:author="liberman Dani" w:date="2025-04-28T14:20:00Z">
        <w:r>
          <w:rPr>
            <w:rFonts w:hint="cs"/>
            <w:sz w:val="24"/>
            <w:szCs w:val="24"/>
            <w:rtl/>
            <w:lang w:val="en-US"/>
          </w:rPr>
          <w:t>הצמתים</w:t>
        </w:r>
      </w:ins>
      <w:ins w:id="187" w:author="liberman Dani" w:date="2025-04-28T14:19:00Z">
        <w:r>
          <w:rPr>
            <w:rFonts w:hint="cs"/>
            <w:sz w:val="24"/>
            <w:szCs w:val="24"/>
            <w:rtl/>
            <w:lang w:val="en-US"/>
          </w:rPr>
          <w:t xml:space="preserve"> בו הם בעלי </w:t>
        </w:r>
        <w:r>
          <w:rPr>
            <w:sz w:val="24"/>
            <w:szCs w:val="24"/>
            <w:lang w:val="en-US"/>
          </w:rPr>
          <w:t>bf = 0</w:t>
        </w:r>
        <w:r>
          <w:rPr>
            <w:rFonts w:hint="cs"/>
            <w:sz w:val="24"/>
            <w:szCs w:val="24"/>
            <w:rtl/>
            <w:lang w:val="en-US"/>
          </w:rPr>
          <w:t xml:space="preserve">, </w:t>
        </w:r>
      </w:ins>
      <w:ins w:id="188" w:author="liberman Dani" w:date="2025-04-28T14:20:00Z">
        <w:r>
          <w:rPr>
            <w:rFonts w:hint="cs"/>
            <w:sz w:val="24"/>
            <w:szCs w:val="24"/>
            <w:rtl/>
            <w:lang w:val="en-US"/>
          </w:rPr>
          <w:t xml:space="preserve">ויש 7 כאלה. סה"כ בדוגמה יש 8 צמתים ומתוכם 7 בעלי </w:t>
        </w:r>
        <w:r>
          <w:rPr>
            <w:sz w:val="24"/>
            <w:szCs w:val="24"/>
            <w:lang w:val="en-US"/>
          </w:rPr>
          <w:t>bf = 0</w:t>
        </w:r>
        <w:r>
          <w:rPr>
            <w:rFonts w:hint="cs"/>
            <w:sz w:val="24"/>
            <w:szCs w:val="24"/>
            <w:rtl/>
            <w:lang w:val="en-US"/>
          </w:rPr>
          <w:t xml:space="preserve">, לכן </w:t>
        </w:r>
      </w:ins>
      <m:oMath>
        <m:r>
          <w:ins w:id="189" w:author="liberman Dani" w:date="2025-04-28T14:20:00Z"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b</m:t>
          </w:ins>
        </m:r>
        <m:d>
          <m:dPr>
            <m:ctrlPr>
              <w:ins w:id="190" w:author="liberman Dani" w:date="2025-04-28T14:20:00Z">
                <w:rPr>
                  <w:rFonts w:ascii="Cambria Math" w:hAnsi="Cambria Math"/>
                  <w:sz w:val="24"/>
                  <w:szCs w:val="24"/>
                  <w:lang w:val="en-US"/>
                </w:rPr>
              </w:ins>
            </m:ctrlPr>
          </m:dPr>
          <m:e>
            <m:r>
              <w:ins w:id="191" w:author="liberman Dani" w:date="2025-04-28T14:20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w:ins>
            </m:r>
          </m:e>
        </m:d>
        <m:r>
          <w:ins w:id="192" w:author="liberman Dani" w:date="2025-04-28T14:20:00Z">
            <w:rPr>
              <w:rFonts w:ascii="Cambria Math"/>
              <w:sz w:val="24"/>
              <w:szCs w:val="24"/>
              <w:lang w:val="en-US"/>
            </w:rPr>
            <m:t>=</m:t>
          </w:ins>
        </m:r>
        <m:f>
          <m:fPr>
            <m:ctrlPr>
              <w:ins w:id="193" w:author="liberman Dani" w:date="2025-04-28T14:20:00Z"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w:ins>
            </m:ctrlPr>
          </m:fPr>
          <m:num>
            <m:r>
              <w:ins w:id="194" w:author="liberman Dani" w:date="2025-04-28T14:20:00Z">
                <w:rPr>
                  <w:rFonts w:ascii="Cambria Math"/>
                  <w:sz w:val="24"/>
                  <w:szCs w:val="24"/>
                  <w:lang w:val="en-US"/>
                </w:rPr>
                <m:t>7</m:t>
              </w:ins>
            </m:r>
          </m:num>
          <m:den>
            <m:r>
              <w:ins w:id="195" w:author="liberman Dani" w:date="2025-04-28T14:20:00Z">
                <w:rPr>
                  <w:rFonts w:ascii="Cambria Math"/>
                  <w:sz w:val="24"/>
                  <w:szCs w:val="24"/>
                  <w:lang w:val="en-US"/>
                </w:rPr>
                <m:t>8</m:t>
              </w:ins>
            </m:r>
          </m:den>
        </m:f>
        <m:r>
          <w:ins w:id="196" w:author="liberman Dani" w:date="2025-04-28T14:20:00Z">
            <w:rPr>
              <w:rFonts w:ascii="Cambria Math"/>
              <w:sz w:val="24"/>
              <w:szCs w:val="24"/>
              <w:lang w:val="en-US"/>
            </w:rPr>
            <m:t>=0.875</m:t>
          </w:ins>
        </m:r>
        <m:r>
          <w:ins w:id="197" w:author="liberman Dani" w:date="2025-04-28T14:20:00Z">
            <w:rPr>
              <w:rFonts w:ascii="Cambria Math"/>
              <w:sz w:val="24"/>
              <w:szCs w:val="24"/>
              <w:lang w:val="en-US"/>
            </w:rPr>
            <m:t>≥</m:t>
          </w:ins>
        </m:r>
        <m:r>
          <w:ins w:id="198" w:author="liberman Dani" w:date="2025-04-28T14:20:00Z">
            <w:rPr>
              <w:rFonts w:ascii="Cambria Math"/>
              <w:sz w:val="24"/>
              <w:szCs w:val="24"/>
              <w:lang w:val="en-US"/>
            </w:rPr>
            <m:t>0.5</m:t>
          </w:ins>
        </m:r>
      </m:oMath>
      <w:ins w:id="199" w:author="liberman Dani" w:date="2025-04-28T14:21:00Z">
        <w:r w:rsidR="00E46270">
          <w:rPr>
            <w:rFonts w:eastAsiaTheme="minorEastAsia" w:hint="cs"/>
            <w:sz w:val="24"/>
            <w:szCs w:val="24"/>
            <w:rtl/>
            <w:lang w:val="en-US"/>
          </w:rPr>
          <w:t>.</w:t>
        </w:r>
      </w:ins>
      <w:ins w:id="200" w:author="liberman Dani" w:date="2025-04-28T14:22:00Z">
        <w:r w:rsidR="00BB4160">
          <w:rPr>
            <w:rFonts w:eastAsiaTheme="minorEastAsia" w:hint="cs"/>
            <w:sz w:val="24"/>
            <w:szCs w:val="24"/>
            <w:rtl/>
            <w:lang w:val="en-US"/>
          </w:rPr>
          <w:t xml:space="preserve"> העץ לא מאוזן כי גובה תת העץ הימני היוצא מהשורש הוא 0, וגובה תת העץ השמאלי הוא 3, כלומר </w:t>
        </w:r>
      </w:ins>
      <m:oMath>
        <m:d>
          <m:dPr>
            <m:begChr m:val="|"/>
            <m:endChr m:val="|"/>
            <m:ctrlPr>
              <w:ins w:id="201" w:author="liberman Dani" w:date="2025-04-28T14:23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dPr>
          <m:e>
            <m:r>
              <w:ins w:id="202" w:author="liberman Dani" w:date="2025-04-28T14:23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bf</m:t>
              </w:ins>
            </m:r>
            <m:d>
              <m:dPr>
                <m:ctrlPr>
                  <w:ins w:id="203" w:author="liberman Dani" w:date="2025-04-28T14:23:00Z"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w:ins>
                </m:ctrlPr>
              </m:dPr>
              <m:e>
                <m:r>
                  <w:ins w:id="204" w:author="liberman Dani" w:date="2025-04-28T14:23:00Z"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w:ins>
                </m:r>
              </m:e>
            </m:d>
          </m:e>
        </m:d>
        <m:r>
          <w:ins w:id="205" w:author="liberman Dani" w:date="2025-04-28T14:23:00Z">
            <w:rPr>
              <w:rFonts w:ascii="Cambria Math"/>
              <w:sz w:val="24"/>
              <w:szCs w:val="24"/>
              <w:lang w:val="en-US"/>
            </w:rPr>
            <m:t xml:space="preserve">= </m:t>
          </w:ins>
        </m:r>
        <m:d>
          <m:dPr>
            <m:begChr m:val="|"/>
            <m:endChr m:val="|"/>
            <m:ctrlPr>
              <w:ins w:id="206" w:author="liberman Dani" w:date="2025-04-28T14:23:00Z"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w:ins>
            </m:ctrlPr>
          </m:dPr>
          <m:e>
            <m:r>
              <w:ins w:id="207" w:author="liberman Dani" w:date="2025-04-28T14:23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3-1</m:t>
              </w:ins>
            </m:r>
          </m:e>
        </m:d>
        <m:r>
          <w:ins w:id="208" w:author="liberman Dani" w:date="2025-04-28T14:23:00Z">
            <w:rPr>
              <w:rFonts w:ascii="Cambria Math"/>
              <w:sz w:val="24"/>
              <w:szCs w:val="24"/>
              <w:lang w:val="en-US"/>
            </w:rPr>
            <m:t>=</m:t>
          </w:ins>
        </m:r>
        <m:r>
          <w:ins w:id="209" w:author="liberman Dani" w:date="2025-04-28T14:24:00Z">
            <w:rPr>
              <w:rFonts w:ascii="Cambria Math"/>
              <w:sz w:val="24"/>
              <w:szCs w:val="24"/>
              <w:lang w:val="en-US"/>
            </w:rPr>
            <m:t>2&gt;1</m:t>
          </w:ins>
        </m:r>
      </m:oMath>
      <w:ins w:id="210" w:author="liberman Dani" w:date="2025-04-28T14:24:00Z">
        <w:r w:rsidR="00BB4160">
          <w:rPr>
            <w:rFonts w:eastAsiaTheme="minorEastAsia" w:hint="cs"/>
            <w:sz w:val="24"/>
            <w:szCs w:val="24"/>
            <w:rtl/>
            <w:lang w:val="en-US"/>
          </w:rPr>
          <w:t>.</w:t>
        </w:r>
      </w:ins>
    </w:p>
    <w:p w14:paraId="0DD88F6E" w14:textId="77777777" w:rsidR="005873B9" w:rsidRDefault="005873B9" w:rsidP="005873B9">
      <w:pPr>
        <w:pStyle w:val="ListParagraph"/>
        <w:bidi/>
        <w:ind w:left="1080"/>
        <w:rPr>
          <w:ins w:id="211" w:author="liberman Dani" w:date="2025-04-28T14:18:00Z"/>
          <w:sz w:val="24"/>
          <w:szCs w:val="24"/>
          <w:rtl/>
          <w:lang w:val="en-US"/>
        </w:rPr>
      </w:pPr>
    </w:p>
    <w:p w14:paraId="39530B1F" w14:textId="77777777" w:rsidR="005873B9" w:rsidRDefault="005873B9" w:rsidP="005873B9">
      <w:pPr>
        <w:pStyle w:val="ListParagraph"/>
        <w:bidi/>
        <w:ind w:left="1080"/>
        <w:rPr>
          <w:ins w:id="212" w:author="liberman Dani" w:date="2025-04-28T14:18:00Z"/>
          <w:sz w:val="24"/>
          <w:szCs w:val="24"/>
          <w:rtl/>
          <w:lang w:val="en-US"/>
        </w:rPr>
      </w:pPr>
    </w:p>
    <w:p w14:paraId="0EFD441B" w14:textId="77777777" w:rsidR="005873B9" w:rsidRDefault="005873B9" w:rsidP="005873B9">
      <w:pPr>
        <w:pStyle w:val="ListParagraph"/>
        <w:bidi/>
        <w:ind w:left="1080"/>
        <w:rPr>
          <w:ins w:id="213" w:author="liberman Dani" w:date="2025-04-28T14:18:00Z"/>
          <w:sz w:val="24"/>
          <w:szCs w:val="24"/>
          <w:rtl/>
          <w:lang w:val="en-US"/>
        </w:rPr>
      </w:pPr>
    </w:p>
    <w:p w14:paraId="675F1728" w14:textId="10D595CD" w:rsidR="005873B9" w:rsidRDefault="005873B9" w:rsidP="005873B9">
      <w:pPr>
        <w:pStyle w:val="ListParagraph"/>
        <w:bidi/>
        <w:ind w:left="1080"/>
        <w:rPr>
          <w:ins w:id="214" w:author="liberman Dani" w:date="2025-04-28T14:18:00Z"/>
          <w:sz w:val="24"/>
          <w:szCs w:val="24"/>
          <w:lang w:val="en-US"/>
        </w:rPr>
      </w:pPr>
    </w:p>
    <w:p w14:paraId="470BAE21" w14:textId="77777777" w:rsidR="005873B9" w:rsidRDefault="005873B9" w:rsidP="005873B9">
      <w:pPr>
        <w:pStyle w:val="ListParagraph"/>
        <w:bidi/>
        <w:ind w:left="1080"/>
        <w:rPr>
          <w:ins w:id="215" w:author="liberman Dani" w:date="2025-04-28T14:18:00Z"/>
          <w:sz w:val="24"/>
          <w:szCs w:val="24"/>
          <w:rtl/>
          <w:lang w:val="en-US"/>
        </w:rPr>
      </w:pPr>
    </w:p>
    <w:p w14:paraId="4BCC11B1" w14:textId="77777777" w:rsidR="005873B9" w:rsidRDefault="005873B9" w:rsidP="005873B9">
      <w:pPr>
        <w:pStyle w:val="ListParagraph"/>
        <w:bidi/>
        <w:ind w:left="1080"/>
        <w:rPr>
          <w:ins w:id="216" w:author="liberman Dani" w:date="2025-04-28T14:18:00Z"/>
          <w:sz w:val="24"/>
          <w:szCs w:val="24"/>
          <w:rtl/>
          <w:lang w:val="en-US"/>
        </w:rPr>
      </w:pPr>
    </w:p>
    <w:p w14:paraId="2AE235B3" w14:textId="77777777" w:rsidR="005873B9" w:rsidRDefault="005873B9" w:rsidP="005873B9">
      <w:pPr>
        <w:pStyle w:val="ListParagraph"/>
        <w:bidi/>
        <w:ind w:left="1080"/>
        <w:rPr>
          <w:ins w:id="217" w:author="liberman Dani" w:date="2025-04-28T14:18:00Z"/>
          <w:sz w:val="24"/>
          <w:szCs w:val="24"/>
          <w:rtl/>
          <w:lang w:val="en-US"/>
        </w:rPr>
      </w:pPr>
    </w:p>
    <w:p w14:paraId="1374B3FB" w14:textId="4647C05E" w:rsidR="005873B9" w:rsidRDefault="005873B9" w:rsidP="005873B9">
      <w:pPr>
        <w:pStyle w:val="ListParagraph"/>
        <w:bidi/>
        <w:ind w:left="1080"/>
        <w:rPr>
          <w:ins w:id="218" w:author="liberman Dani" w:date="2025-04-28T14:18:00Z"/>
          <w:sz w:val="24"/>
          <w:szCs w:val="24"/>
          <w:rtl/>
          <w:lang w:val="en-US"/>
        </w:rPr>
      </w:pPr>
    </w:p>
    <w:p w14:paraId="6F4009A2" w14:textId="77777777" w:rsidR="005873B9" w:rsidRDefault="005873B9" w:rsidP="005873B9">
      <w:pPr>
        <w:pStyle w:val="ListParagraph"/>
        <w:bidi/>
        <w:ind w:left="1080"/>
        <w:rPr>
          <w:ins w:id="219" w:author="liberman Dani" w:date="2025-04-28T14:18:00Z"/>
          <w:sz w:val="24"/>
          <w:szCs w:val="24"/>
          <w:rtl/>
          <w:lang w:val="en-US"/>
        </w:rPr>
      </w:pPr>
    </w:p>
    <w:p w14:paraId="56B3CAF8" w14:textId="77777777" w:rsidR="005873B9" w:rsidRDefault="005873B9" w:rsidP="005873B9">
      <w:pPr>
        <w:pStyle w:val="ListParagraph"/>
        <w:bidi/>
        <w:ind w:left="1080"/>
        <w:rPr>
          <w:ins w:id="220" w:author="liberman Dani" w:date="2025-04-28T14:18:00Z"/>
          <w:sz w:val="24"/>
          <w:szCs w:val="24"/>
          <w:rtl/>
          <w:lang w:val="en-US"/>
        </w:rPr>
      </w:pPr>
    </w:p>
    <w:p w14:paraId="71974B46" w14:textId="77777777" w:rsidR="005873B9" w:rsidRDefault="005873B9" w:rsidP="005873B9">
      <w:pPr>
        <w:pStyle w:val="ListParagraph"/>
        <w:bidi/>
        <w:ind w:left="1080"/>
        <w:rPr>
          <w:ins w:id="221" w:author="liberman Dani" w:date="2025-04-28T14:18:00Z"/>
          <w:sz w:val="24"/>
          <w:szCs w:val="24"/>
          <w:rtl/>
          <w:lang w:val="en-US"/>
        </w:rPr>
      </w:pPr>
    </w:p>
    <w:p w14:paraId="43FA6054" w14:textId="13105A19" w:rsidR="005873B9" w:rsidRDefault="005873B9" w:rsidP="005873B9">
      <w:pPr>
        <w:pStyle w:val="ListParagraph"/>
        <w:bidi/>
        <w:ind w:left="1080"/>
        <w:rPr>
          <w:ins w:id="222" w:author="liberman Dani" w:date="2025-04-28T14:18:00Z"/>
          <w:sz w:val="24"/>
          <w:szCs w:val="24"/>
          <w:rtl/>
          <w:lang w:val="en-US"/>
        </w:rPr>
      </w:pPr>
    </w:p>
    <w:p w14:paraId="0EB14C73" w14:textId="78D7407E" w:rsidR="005873B9" w:rsidRPr="005061CE" w:rsidRDefault="005873B9">
      <w:pPr>
        <w:pStyle w:val="ListParagraph"/>
        <w:bidi/>
        <w:ind w:left="1080"/>
        <w:rPr>
          <w:sz w:val="24"/>
          <w:szCs w:val="24"/>
          <w:lang w:val="en-US"/>
          <w:rPrChange w:id="223" w:author="liberman Dani" w:date="2025-04-28T12:57:00Z">
            <w:rPr>
              <w:lang w:val="en-US"/>
            </w:rPr>
          </w:rPrChange>
        </w:rPr>
        <w:pPrChange w:id="224" w:author="liberman Dani" w:date="2025-04-28T14:18:00Z">
          <w:pPr>
            <w:pStyle w:val="ListParagraph"/>
            <w:numPr>
              <w:numId w:val="2"/>
            </w:numPr>
            <w:bidi/>
            <w:ind w:left="1080" w:hanging="360"/>
          </w:pPr>
        </w:pPrChange>
      </w:pPr>
    </w:p>
    <w:p w14:paraId="1F370652" w14:textId="26FD64BD" w:rsidR="002874F6" w:rsidRPr="005061CE" w:rsidRDefault="00846ACE" w:rsidP="002874F6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  <w:rPrChange w:id="225" w:author="liberman Dani" w:date="2025-04-28T12:57:00Z">
            <w:rPr>
              <w:lang w:val="en-US"/>
            </w:rPr>
          </w:rPrChange>
        </w:rPr>
      </w:pPr>
      <w:ins w:id="226" w:author="liberman Dani" w:date="2025-04-28T15:56:00Z">
        <w:r>
          <w:rPr>
            <w:rFonts w:hint="cs"/>
            <w:sz w:val="24"/>
            <w:szCs w:val="24"/>
            <w:rtl/>
            <w:lang w:val="en-US"/>
          </w:rPr>
          <w:t xml:space="preserve">דוגמה נגדית עבור עץ מאוזן עם </w:t>
        </w:r>
      </w:ins>
      <m:oMath>
        <m:r>
          <w:ins w:id="227" w:author="liberman Dani" w:date="2025-04-28T15:56:00Z"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b</m:t>
          </w:ins>
        </m:r>
        <m:d>
          <m:dPr>
            <m:ctrlPr>
              <w:ins w:id="228" w:author="liberman Dani" w:date="2025-04-28T15:56:00Z">
                <w:rPr>
                  <w:rFonts w:ascii="Cambria Math" w:hAnsi="Cambria Math"/>
                  <w:sz w:val="24"/>
                  <w:szCs w:val="24"/>
                  <w:lang w:val="en-US"/>
                </w:rPr>
              </w:ins>
            </m:ctrlPr>
          </m:dPr>
          <m:e>
            <m:r>
              <w:ins w:id="229" w:author="liberman Dani" w:date="2025-04-28T15:56:00Z"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w:ins>
            </m:r>
          </m:e>
        </m:d>
        <m:r>
          <w:ins w:id="230" w:author="liberman Dani" w:date="2025-04-28T15:56:00Z">
            <w:rPr>
              <w:rFonts w:ascii="Cambria Math"/>
              <w:sz w:val="24"/>
              <w:szCs w:val="24"/>
              <w:lang w:val="en-US"/>
            </w:rPr>
            <m:t>≤</m:t>
          </w:ins>
        </m:r>
        <m:r>
          <w:ins w:id="231" w:author="liberman Dani" w:date="2025-04-28T15:56:00Z">
            <w:rPr>
              <w:rFonts w:ascii="Cambria Math"/>
              <w:sz w:val="24"/>
              <w:szCs w:val="24"/>
              <w:lang w:val="en-US"/>
            </w:rPr>
            <m:t>0.5</m:t>
          </w:ins>
        </m:r>
      </m:oMath>
      <w:ins w:id="232" w:author="liberman Dani" w:date="2025-04-28T15:57:00Z">
        <w:r>
          <w:rPr>
            <w:rFonts w:hint="cs"/>
            <w:sz w:val="24"/>
            <w:szCs w:val="24"/>
            <w:rtl/>
            <w:lang w:val="en-US"/>
          </w:rPr>
          <w:t xml:space="preserve">: </w:t>
        </w:r>
      </w:ins>
      <w:r w:rsidR="00D04AAA" w:rsidRPr="005061CE">
        <w:rPr>
          <w:rFonts w:hint="eastAsia"/>
          <w:sz w:val="24"/>
          <w:szCs w:val="24"/>
          <w:rtl/>
          <w:lang w:val="en-US"/>
          <w:rPrChange w:id="233" w:author="liberman Dani" w:date="2025-04-28T12:57:00Z">
            <w:rPr>
              <w:rFonts w:hint="eastAsia"/>
              <w:rtl/>
              <w:lang w:val="en-US"/>
            </w:rPr>
          </w:rPrChange>
        </w:rPr>
        <w:t>ניקח</w:t>
      </w:r>
      <w:r w:rsidR="00D04AAA" w:rsidRPr="005061CE">
        <w:rPr>
          <w:sz w:val="24"/>
          <w:szCs w:val="24"/>
          <w:rtl/>
          <w:lang w:val="en-US"/>
          <w:rPrChange w:id="234" w:author="liberman Dani" w:date="2025-04-28T12:57:00Z">
            <w:rPr>
              <w:rtl/>
              <w:lang w:val="en-US"/>
            </w:rPr>
          </w:rPrChange>
        </w:rPr>
        <w:t xml:space="preserve"> עץ </w:t>
      </w:r>
      <w:r w:rsidR="00D04AAA" w:rsidRPr="005061CE">
        <w:rPr>
          <w:rFonts w:hint="eastAsia"/>
          <w:sz w:val="24"/>
          <w:szCs w:val="24"/>
          <w:rtl/>
          <w:lang w:val="en-US"/>
          <w:rPrChange w:id="235" w:author="liberman Dani" w:date="2025-04-28T12:57:00Z">
            <w:rPr>
              <w:rFonts w:hint="eastAsia"/>
              <w:rtl/>
              <w:lang w:val="en-US"/>
            </w:rPr>
          </w:rPrChange>
        </w:rPr>
        <w:t>פיבונ</w:t>
      </w:r>
      <w:ins w:id="236" w:author="liberman Dani" w:date="2025-04-28T15:57:00Z">
        <w:r w:rsidR="00644C8B">
          <w:rPr>
            <w:rFonts w:hint="cs"/>
            <w:sz w:val="24"/>
            <w:szCs w:val="24"/>
            <w:rtl/>
            <w:lang w:val="en-US"/>
          </w:rPr>
          <w:t>א</w:t>
        </w:r>
      </w:ins>
      <w:del w:id="237" w:author="liberman Dani" w:date="2025-04-28T15:57:00Z">
        <w:r w:rsidR="00D04AAA" w:rsidRPr="005061CE" w:rsidDel="00644C8B">
          <w:rPr>
            <w:rFonts w:hint="eastAsia"/>
            <w:sz w:val="24"/>
            <w:szCs w:val="24"/>
            <w:rtl/>
            <w:lang w:val="en-US"/>
            <w:rPrChange w:id="238" w:author="liberman Dani" w:date="2025-04-28T12:57:00Z">
              <w:rPr>
                <w:rFonts w:hint="eastAsia"/>
                <w:rtl/>
                <w:lang w:val="en-US"/>
              </w:rPr>
            </w:rPrChange>
          </w:rPr>
          <w:delText>א</w:delText>
        </w:r>
      </w:del>
      <w:r w:rsidR="00D04AAA" w:rsidRPr="005061CE">
        <w:rPr>
          <w:rFonts w:hint="eastAsia"/>
          <w:sz w:val="24"/>
          <w:szCs w:val="24"/>
          <w:rtl/>
          <w:lang w:val="en-US"/>
          <w:rPrChange w:id="239" w:author="liberman Dani" w:date="2025-04-28T12:57:00Z">
            <w:rPr>
              <w:rFonts w:hint="eastAsia"/>
              <w:rtl/>
              <w:lang w:val="en-US"/>
            </w:rPr>
          </w:rPrChange>
        </w:rPr>
        <w:t>צ</w:t>
      </w:r>
      <w:r w:rsidR="00D04AAA" w:rsidRPr="005061CE">
        <w:rPr>
          <w:sz w:val="24"/>
          <w:szCs w:val="24"/>
          <w:rtl/>
          <w:lang w:val="en-US"/>
          <w:rPrChange w:id="240" w:author="liberman Dani" w:date="2025-04-28T12:57:00Z">
            <w:rPr>
              <w:rtl/>
              <w:lang w:val="en-US"/>
            </w:rPr>
          </w:rPrChange>
        </w:rPr>
        <w:t xml:space="preserve">'י. לפי </w:t>
      </w:r>
      <w:ins w:id="241" w:author="liberman Dani" w:date="2025-04-28T15:57:00Z">
        <w:r w:rsidR="00BB159C">
          <w:rPr>
            <w:rFonts w:hint="cs"/>
            <w:sz w:val="24"/>
            <w:szCs w:val="24"/>
            <w:rtl/>
            <w:lang w:val="en-US"/>
          </w:rPr>
          <w:t xml:space="preserve">ההגדרה, </w:t>
        </w:r>
      </w:ins>
      <w:del w:id="242" w:author="liberman Dani" w:date="2025-04-28T15:57:00Z">
        <w:r w:rsidR="00D04AAA" w:rsidRPr="005061CE" w:rsidDel="00BB159C">
          <w:rPr>
            <w:rFonts w:hint="eastAsia"/>
            <w:sz w:val="24"/>
            <w:szCs w:val="24"/>
            <w:rtl/>
            <w:lang w:val="en-US"/>
            <w:rPrChange w:id="243" w:author="liberman Dani" w:date="2025-04-28T12:57:00Z">
              <w:rPr>
                <w:rFonts w:hint="eastAsia"/>
                <w:rtl/>
                <w:lang w:val="en-US"/>
              </w:rPr>
            </w:rPrChange>
          </w:rPr>
          <w:delText>איך</w:delText>
        </w:r>
        <w:r w:rsidR="00D04AAA" w:rsidRPr="005061CE" w:rsidDel="00BB159C">
          <w:rPr>
            <w:sz w:val="24"/>
            <w:szCs w:val="24"/>
            <w:rtl/>
            <w:lang w:val="en-US"/>
            <w:rPrChange w:id="244" w:author="liberman Dani" w:date="2025-04-28T12:57:00Z">
              <w:rPr>
                <w:rtl/>
                <w:lang w:val="en-US"/>
              </w:rPr>
            </w:rPrChange>
          </w:rPr>
          <w:delText xml:space="preserve"> שהגדרנו אותו, </w:delText>
        </w:r>
      </w:del>
      <w:r w:rsidR="00D04AAA" w:rsidRPr="005061CE">
        <w:rPr>
          <w:rFonts w:hint="eastAsia"/>
          <w:sz w:val="24"/>
          <w:szCs w:val="24"/>
          <w:rtl/>
          <w:lang w:val="en-US"/>
          <w:rPrChange w:id="245" w:author="liberman Dani" w:date="2025-04-28T12:57:00Z">
            <w:rPr>
              <w:rFonts w:hint="eastAsia"/>
              <w:rtl/>
              <w:lang w:val="en-US"/>
            </w:rPr>
          </w:rPrChange>
        </w:rPr>
        <w:t>כל</w:t>
      </w:r>
      <w:r w:rsidR="00D04AAA" w:rsidRPr="005061CE">
        <w:rPr>
          <w:sz w:val="24"/>
          <w:szCs w:val="24"/>
          <w:rtl/>
          <w:lang w:val="en-US"/>
          <w:rPrChange w:id="246" w:author="liberman Dani" w:date="2025-04-28T12:57:00Z">
            <w:rPr>
              <w:rtl/>
              <w:lang w:val="en-US"/>
            </w:rPr>
          </w:rPrChange>
        </w:rPr>
        <w:t xml:space="preserve"> הצמתים מלבד העלים הם בעלי </w:t>
      </w:r>
      <w:r w:rsidR="00D04AAA" w:rsidRPr="005061CE">
        <w:rPr>
          <w:sz w:val="24"/>
          <w:szCs w:val="24"/>
          <w:lang w:val="en-US"/>
          <w:rPrChange w:id="247" w:author="liberman Dani" w:date="2025-04-28T12:57:00Z">
            <w:rPr>
              <w:lang w:val="en-US"/>
            </w:rPr>
          </w:rPrChange>
        </w:rPr>
        <w:t>BF</w:t>
      </w:r>
      <w:r w:rsidR="00D04AAA" w:rsidRPr="005061CE">
        <w:rPr>
          <w:sz w:val="24"/>
          <w:szCs w:val="24"/>
          <w:rtl/>
          <w:lang w:val="en-US"/>
          <w:rPrChange w:id="248" w:author="liberman Dani" w:date="2025-04-28T12:57:00Z">
            <w:rPr>
              <w:rtl/>
              <w:lang w:val="en-US"/>
            </w:rPr>
          </w:rPrChange>
        </w:rPr>
        <w:t>!=0.</w:t>
      </w:r>
    </w:p>
    <w:p w14:paraId="538A0FCE" w14:textId="440208C9" w:rsidR="009023D3" w:rsidRPr="005061CE" w:rsidRDefault="0005780A" w:rsidP="00C20E5D">
      <w:pPr>
        <w:pStyle w:val="ListParagraph"/>
        <w:numPr>
          <w:ilvl w:val="0"/>
          <w:numId w:val="2"/>
        </w:numPr>
        <w:bidi/>
        <w:rPr>
          <w:sz w:val="24"/>
          <w:szCs w:val="24"/>
          <w:lang w:val="en-US"/>
          <w:rPrChange w:id="249" w:author="liberman Dani" w:date="2025-04-28T12:57:00Z">
            <w:rPr>
              <w:lang w:val="en-US"/>
            </w:rPr>
          </w:rPrChange>
        </w:rPr>
      </w:pPr>
      <w:r w:rsidRPr="005061CE">
        <w:rPr>
          <w:sz w:val="24"/>
          <w:szCs w:val="24"/>
          <w:lang w:val="en-US"/>
          <w:rPrChange w:id="250" w:author="liberman Dani" w:date="2025-04-28T12:57:00Z">
            <w:rPr>
              <w:lang w:val="en-US"/>
            </w:rPr>
          </w:rPrChange>
        </w:rPr>
        <w:t>B</w:t>
      </w:r>
      <w:r w:rsidRPr="005061CE">
        <w:rPr>
          <w:sz w:val="24"/>
          <w:szCs w:val="24"/>
          <w:rtl/>
          <w:lang w:val="en-US"/>
          <w:rPrChange w:id="251" w:author="liberman Dani" w:date="2025-04-28T12:57:00Z">
            <w:rPr>
              <w:rtl/>
              <w:lang w:val="en-US"/>
            </w:rPr>
          </w:rPrChange>
        </w:rPr>
        <w:t>)</w:t>
      </w:r>
      <w:r w:rsidRPr="005061CE">
        <w:rPr>
          <w:sz w:val="24"/>
          <w:szCs w:val="24"/>
          <w:lang w:val="en-US"/>
          <w:rPrChange w:id="252" w:author="liberman Dani" w:date="2025-04-28T12:57:00Z">
            <w:rPr>
              <w:lang w:val="en-US"/>
            </w:rPr>
          </w:rPrChange>
        </w:rPr>
        <w:t>T</w:t>
      </w:r>
      <w:r w:rsidRPr="005061CE">
        <w:rPr>
          <w:sz w:val="24"/>
          <w:szCs w:val="24"/>
          <w:rtl/>
          <w:lang w:val="en-US"/>
          <w:rPrChange w:id="253" w:author="liberman Dani" w:date="2025-04-28T12:57:00Z">
            <w:rPr>
              <w:rtl/>
              <w:lang w:val="en-US"/>
            </w:rPr>
          </w:rPrChange>
        </w:rPr>
        <w:t xml:space="preserve">( = 1 </w:t>
      </w:r>
      <w:r w:rsidRPr="005061CE">
        <w:rPr>
          <w:rFonts w:hint="eastAsia"/>
          <w:sz w:val="24"/>
          <w:szCs w:val="24"/>
          <w:rtl/>
          <w:lang w:val="en-US"/>
          <w:rPrChange w:id="254" w:author="liberman Dani" w:date="2025-04-28T12:57:00Z">
            <w:rPr>
              <w:rFonts w:hint="eastAsia"/>
              <w:rtl/>
              <w:lang w:val="en-US"/>
            </w:rPr>
          </w:rPrChange>
        </w:rPr>
        <w:t>אם</w:t>
      </w:r>
      <w:r w:rsidRPr="005061CE">
        <w:rPr>
          <w:sz w:val="24"/>
          <w:szCs w:val="24"/>
          <w:rtl/>
          <w:lang w:val="en-US"/>
          <w:rPrChange w:id="255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56" w:author="liberman Dani" w:date="2025-04-28T12:57:00Z">
            <w:rPr>
              <w:rFonts w:hint="eastAsia"/>
              <w:rtl/>
              <w:lang w:val="en-US"/>
            </w:rPr>
          </w:rPrChange>
        </w:rPr>
        <w:t>מאוזן</w:t>
      </w:r>
      <w:r w:rsidRPr="005061CE">
        <w:rPr>
          <w:sz w:val="24"/>
          <w:szCs w:val="24"/>
          <w:rtl/>
          <w:lang w:val="en-US"/>
          <w:rPrChange w:id="257" w:author="liberman Dani" w:date="2025-04-28T12:57:00Z">
            <w:rPr>
              <w:rtl/>
              <w:lang w:val="en-US"/>
            </w:rPr>
          </w:rPrChange>
        </w:rPr>
        <w:t xml:space="preserve">, 0.5 </w:t>
      </w:r>
      <w:r w:rsidRPr="005061CE">
        <w:rPr>
          <w:rFonts w:hint="eastAsia"/>
          <w:sz w:val="24"/>
          <w:szCs w:val="24"/>
          <w:rtl/>
          <w:lang w:val="en-US"/>
          <w:rPrChange w:id="258" w:author="liberman Dani" w:date="2025-04-28T12:57:00Z">
            <w:rPr>
              <w:rFonts w:hint="eastAsia"/>
              <w:rtl/>
              <w:lang w:val="en-US"/>
            </w:rPr>
          </w:rPrChange>
        </w:rPr>
        <w:t>אם</w:t>
      </w:r>
      <w:r w:rsidRPr="005061CE">
        <w:rPr>
          <w:sz w:val="24"/>
          <w:szCs w:val="24"/>
          <w:rtl/>
          <w:lang w:val="en-US"/>
          <w:rPrChange w:id="259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60" w:author="liberman Dani" w:date="2025-04-28T12:57:00Z">
            <w:rPr>
              <w:rFonts w:hint="eastAsia"/>
              <w:rtl/>
              <w:lang w:val="en-US"/>
            </w:rPr>
          </w:rPrChange>
        </w:rPr>
        <w:t>קצת</w:t>
      </w:r>
      <w:r w:rsidRPr="005061CE">
        <w:rPr>
          <w:sz w:val="24"/>
          <w:szCs w:val="24"/>
          <w:rtl/>
          <w:lang w:val="en-US"/>
          <w:rPrChange w:id="261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62" w:author="liberman Dani" w:date="2025-04-28T12:57:00Z">
            <w:rPr>
              <w:rFonts w:hint="eastAsia"/>
              <w:rtl/>
              <w:lang w:val="en-US"/>
            </w:rPr>
          </w:rPrChange>
        </w:rPr>
        <w:t>מאוזן</w:t>
      </w:r>
      <w:r w:rsidRPr="005061CE">
        <w:rPr>
          <w:sz w:val="24"/>
          <w:szCs w:val="24"/>
          <w:rtl/>
          <w:lang w:val="en-US"/>
          <w:rPrChange w:id="263" w:author="liberman Dani" w:date="2025-04-28T12:57:00Z">
            <w:rPr>
              <w:rtl/>
              <w:lang w:val="en-US"/>
            </w:rPr>
          </w:rPrChange>
        </w:rPr>
        <w:t xml:space="preserve">, 0 </w:t>
      </w:r>
      <w:r w:rsidRPr="005061CE">
        <w:rPr>
          <w:rFonts w:hint="eastAsia"/>
          <w:sz w:val="24"/>
          <w:szCs w:val="24"/>
          <w:rtl/>
          <w:lang w:val="en-US"/>
          <w:rPrChange w:id="264" w:author="liberman Dani" w:date="2025-04-28T12:57:00Z">
            <w:rPr>
              <w:rFonts w:hint="eastAsia"/>
              <w:rtl/>
              <w:lang w:val="en-US"/>
            </w:rPr>
          </w:rPrChange>
        </w:rPr>
        <w:t>אם</w:t>
      </w:r>
      <w:r w:rsidRPr="005061CE">
        <w:rPr>
          <w:sz w:val="24"/>
          <w:szCs w:val="24"/>
          <w:rtl/>
          <w:lang w:val="en-US"/>
          <w:rPrChange w:id="265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66" w:author="liberman Dani" w:date="2025-04-28T12:57:00Z">
            <w:rPr>
              <w:rFonts w:hint="eastAsia"/>
              <w:rtl/>
              <w:lang w:val="en-US"/>
            </w:rPr>
          </w:rPrChange>
        </w:rPr>
        <w:t>בכלל</w:t>
      </w:r>
      <w:r w:rsidRPr="005061CE">
        <w:rPr>
          <w:sz w:val="24"/>
          <w:szCs w:val="24"/>
          <w:rtl/>
          <w:lang w:val="en-US"/>
          <w:rPrChange w:id="267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68" w:author="liberman Dani" w:date="2025-04-28T12:57:00Z">
            <w:rPr>
              <w:rFonts w:hint="eastAsia"/>
              <w:rtl/>
              <w:lang w:val="en-US"/>
            </w:rPr>
          </w:rPrChange>
        </w:rPr>
        <w:t>לא</w:t>
      </w:r>
      <w:r w:rsidRPr="005061CE">
        <w:rPr>
          <w:sz w:val="24"/>
          <w:szCs w:val="24"/>
          <w:rtl/>
          <w:lang w:val="en-US"/>
          <w:rPrChange w:id="269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270" w:author="liberman Dani" w:date="2025-04-28T12:57:00Z">
            <w:rPr>
              <w:rFonts w:hint="eastAsia"/>
              <w:rtl/>
              <w:lang w:val="en-US"/>
            </w:rPr>
          </w:rPrChange>
        </w:rPr>
        <w:t>מאוזן</w:t>
      </w:r>
      <w:r w:rsidRPr="005061CE">
        <w:rPr>
          <w:sz w:val="24"/>
          <w:szCs w:val="24"/>
          <w:rtl/>
          <w:lang w:val="en-US"/>
          <w:rPrChange w:id="271" w:author="liberman Dani" w:date="2025-04-28T12:57:00Z">
            <w:rPr>
              <w:rtl/>
              <w:lang w:val="en-US"/>
            </w:rPr>
          </w:rPrChange>
        </w:rPr>
        <w:t>.</w:t>
      </w:r>
    </w:p>
    <w:p w14:paraId="38EEE006" w14:textId="3F0674ED" w:rsidR="00C20E5D" w:rsidRPr="00FB615D" w:rsidRDefault="00C20E5D" w:rsidP="00FB615D">
      <w:pPr>
        <w:pStyle w:val="ListParagraph"/>
        <w:numPr>
          <w:ilvl w:val="0"/>
          <w:numId w:val="5"/>
        </w:numPr>
        <w:bidi/>
        <w:rPr>
          <w:sz w:val="24"/>
          <w:szCs w:val="24"/>
          <w:u w:val="single"/>
          <w:lang w:val="en-US"/>
          <w:rPrChange w:id="272" w:author="liberman Dani" w:date="2025-04-29T14:29:00Z">
            <w:rPr>
              <w:lang w:val="en-US"/>
            </w:rPr>
          </w:rPrChange>
        </w:rPr>
        <w:pPrChange w:id="273" w:author="liberman Dani" w:date="2025-04-29T14:28:00Z">
          <w:pPr>
            <w:pStyle w:val="ListParagraph"/>
            <w:numPr>
              <w:numId w:val="1"/>
            </w:numPr>
            <w:bidi/>
            <w:ind w:hanging="360"/>
          </w:pPr>
        </w:pPrChange>
      </w:pPr>
      <w:r w:rsidRPr="00FB615D">
        <w:rPr>
          <w:rFonts w:hint="eastAsia"/>
          <w:sz w:val="24"/>
          <w:szCs w:val="24"/>
          <w:u w:val="single"/>
          <w:rtl/>
          <w:lang w:val="en-US"/>
          <w:rPrChange w:id="274" w:author="liberman Dani" w:date="2025-04-29T14:29:00Z">
            <w:rPr>
              <w:rFonts w:hint="eastAsia"/>
              <w:rtl/>
              <w:lang w:val="en-US"/>
            </w:rPr>
          </w:rPrChange>
        </w:rPr>
        <w:t>מיון</w:t>
      </w:r>
      <w:r w:rsidRPr="00FB615D">
        <w:rPr>
          <w:sz w:val="24"/>
          <w:szCs w:val="24"/>
          <w:u w:val="single"/>
          <w:rtl/>
          <w:lang w:val="en-US"/>
          <w:rPrChange w:id="275" w:author="liberman Dani" w:date="2025-04-29T14:29:00Z">
            <w:rPr>
              <w:rtl/>
              <w:lang w:val="en-US"/>
            </w:rPr>
          </w:rPrChange>
        </w:rPr>
        <w:t xml:space="preserve"> </w:t>
      </w:r>
      <w:r w:rsidRPr="00FB615D">
        <w:rPr>
          <w:rFonts w:hint="eastAsia"/>
          <w:sz w:val="24"/>
          <w:szCs w:val="24"/>
          <w:u w:val="single"/>
          <w:rtl/>
          <w:lang w:val="en-US"/>
          <w:rPrChange w:id="276" w:author="liberman Dani" w:date="2025-04-29T14:29:00Z">
            <w:rPr>
              <w:rFonts w:hint="eastAsia"/>
              <w:rtl/>
              <w:lang w:val="en-US"/>
            </w:rPr>
          </w:rPrChange>
        </w:rPr>
        <w:t>הכנסה</w:t>
      </w:r>
    </w:p>
    <w:p w14:paraId="5200CC63" w14:textId="774B4162" w:rsidR="003317FD" w:rsidRPr="00FB615D" w:rsidRDefault="003317FD" w:rsidP="003317FD">
      <w:pPr>
        <w:pStyle w:val="ListParagraph"/>
        <w:bidi/>
        <w:rPr>
          <w:sz w:val="24"/>
          <w:szCs w:val="24"/>
          <w:u w:val="single"/>
          <w:lang w:val="en-US"/>
          <w:rPrChange w:id="277" w:author="liberman Dani" w:date="2025-04-29T14:29:00Z">
            <w:rPr>
              <w:lang w:val="en-US"/>
            </w:rPr>
          </w:rPrChange>
        </w:rPr>
      </w:pPr>
      <w:r w:rsidRPr="00FB615D">
        <w:rPr>
          <w:rFonts w:hint="eastAsia"/>
          <w:sz w:val="24"/>
          <w:szCs w:val="24"/>
          <w:u w:val="single"/>
          <w:rtl/>
          <w:lang w:val="en-US"/>
          <w:rPrChange w:id="278" w:author="liberman Dani" w:date="2025-04-29T14:29:00Z">
            <w:rPr>
              <w:rFonts w:hint="eastAsia"/>
              <w:rtl/>
              <w:lang w:val="en-US"/>
            </w:rPr>
          </w:rPrChange>
        </w:rPr>
        <w:t>מימוש</w:t>
      </w:r>
      <w:r w:rsidRPr="00FB615D">
        <w:rPr>
          <w:sz w:val="24"/>
          <w:szCs w:val="24"/>
          <w:u w:val="single"/>
          <w:rtl/>
          <w:lang w:val="en-US"/>
          <w:rPrChange w:id="279" w:author="liberman Dani" w:date="2025-04-29T14:29:00Z">
            <w:rPr>
              <w:rtl/>
              <w:lang w:val="en-US"/>
            </w:rPr>
          </w:rPrChange>
        </w:rPr>
        <w:t xml:space="preserve"> </w:t>
      </w:r>
      <w:r w:rsidRPr="00FB615D">
        <w:rPr>
          <w:rFonts w:hint="eastAsia"/>
          <w:sz w:val="24"/>
          <w:szCs w:val="24"/>
          <w:u w:val="single"/>
          <w:rtl/>
          <w:lang w:val="en-US"/>
          <w:rPrChange w:id="280" w:author="liberman Dani" w:date="2025-04-29T14:29:00Z">
            <w:rPr>
              <w:rFonts w:hint="eastAsia"/>
              <w:rtl/>
              <w:lang w:val="en-US"/>
            </w:rPr>
          </w:rPrChange>
        </w:rPr>
        <w:t>סטנדרטי</w:t>
      </w:r>
      <w:r w:rsidRPr="00FB615D">
        <w:rPr>
          <w:sz w:val="24"/>
          <w:szCs w:val="24"/>
          <w:u w:val="single"/>
          <w:rtl/>
          <w:lang w:val="en-US"/>
          <w:rPrChange w:id="281" w:author="liberman Dani" w:date="2025-04-29T14:29:00Z">
            <w:rPr>
              <w:rtl/>
              <w:lang w:val="en-US"/>
            </w:rPr>
          </w:rPrChange>
        </w:rPr>
        <w:t xml:space="preserve"> </w:t>
      </w:r>
      <w:r w:rsidRPr="00FB615D">
        <w:rPr>
          <w:rFonts w:hint="eastAsia"/>
          <w:sz w:val="24"/>
          <w:szCs w:val="24"/>
          <w:u w:val="single"/>
          <w:rtl/>
          <w:lang w:val="en-US"/>
          <w:rPrChange w:id="282" w:author="liberman Dani" w:date="2025-04-29T14:29:00Z">
            <w:rPr>
              <w:rFonts w:hint="eastAsia"/>
              <w:rtl/>
              <w:lang w:val="en-US"/>
            </w:rPr>
          </w:rPrChange>
        </w:rPr>
        <w:t>במערך</w:t>
      </w:r>
      <w:ins w:id="283" w:author="liberman Dani" w:date="2025-04-29T14:29:00Z">
        <w:r w:rsidR="00FB615D">
          <w:rPr>
            <w:rFonts w:hint="cs"/>
            <w:sz w:val="24"/>
            <w:szCs w:val="24"/>
            <w:u w:val="single"/>
            <w:rtl/>
            <w:lang w:val="en-US"/>
          </w:rPr>
          <w:t>:</w:t>
        </w:r>
      </w:ins>
    </w:p>
    <w:p w14:paraId="10E6820A" w14:textId="70822629" w:rsidR="00C20E5D" w:rsidRPr="005061CE" w:rsidRDefault="00414294" w:rsidP="00414294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  <w:rPrChange w:id="284" w:author="liberman Dani" w:date="2025-04-28T12:57:00Z">
            <w:rPr>
              <w:lang w:val="en-US"/>
            </w:rPr>
          </w:rPrChange>
        </w:rPr>
      </w:pPr>
      <w:r w:rsidRPr="005061CE">
        <w:rPr>
          <w:rFonts w:cs="Arial"/>
          <w:noProof/>
          <w:sz w:val="24"/>
          <w:szCs w:val="24"/>
          <w:rtl/>
          <w:lang w:val="en-US"/>
          <w:rPrChange w:id="285" w:author="liberman Dani" w:date="2025-04-28T12:57:00Z">
            <w:rPr>
              <w:rFonts w:cs="Arial"/>
              <w:noProof/>
              <w:rtl/>
              <w:lang w:val="en-US"/>
            </w:rPr>
          </w:rPrChange>
        </w:rPr>
        <w:drawing>
          <wp:inline distT="0" distB="0" distL="0" distR="0" wp14:anchorId="4BFEE708" wp14:editId="6259031A">
            <wp:extent cx="5731510" cy="2616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C2A2" w14:textId="5FF70454" w:rsidR="00414294" w:rsidRPr="005061CE" w:rsidRDefault="00CB0116" w:rsidP="00414294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  <w:rPrChange w:id="286" w:author="liberman Dani" w:date="2025-04-28T12:57:00Z">
            <w:rPr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287" w:author="liberman Dani" w:date="2025-04-28T12:57:00Z">
            <w:rPr>
              <w:rFonts w:hint="eastAsia"/>
              <w:rtl/>
              <w:lang w:val="en-US"/>
            </w:rPr>
          </w:rPrChange>
        </w:rPr>
        <w:t>מינימלי</w:t>
      </w:r>
      <w:r w:rsidRPr="005061CE">
        <w:rPr>
          <w:sz w:val="24"/>
          <w:szCs w:val="24"/>
          <w:rtl/>
          <w:lang w:val="en-US"/>
          <w:rPrChange w:id="288" w:author="liberman Dani" w:date="2025-04-28T12:57:00Z">
            <w:rPr>
              <w:rtl/>
              <w:lang w:val="en-US"/>
            </w:rPr>
          </w:rPrChange>
        </w:rPr>
        <w:t xml:space="preserve">: 0 </w:t>
      </w:r>
      <w:r w:rsidR="009825B0" w:rsidRPr="005061CE">
        <w:rPr>
          <w:rFonts w:hint="eastAsia"/>
          <w:sz w:val="24"/>
          <w:szCs w:val="24"/>
          <w:rtl/>
          <w:lang w:val="en-US"/>
          <w:rPrChange w:id="289" w:author="liberman Dani" w:date="2025-04-28T12:57:00Z">
            <w:rPr>
              <w:rFonts w:hint="eastAsia"/>
              <w:rtl/>
              <w:lang w:val="en-US"/>
            </w:rPr>
          </w:rPrChange>
        </w:rPr>
        <w:t>היפוכים</w:t>
      </w:r>
      <w:r w:rsidR="009825B0" w:rsidRPr="005061CE">
        <w:rPr>
          <w:sz w:val="24"/>
          <w:szCs w:val="24"/>
          <w:rtl/>
          <w:lang w:val="en-US"/>
          <w:rPrChange w:id="290" w:author="liberman Dani" w:date="2025-04-28T12:57:00Z">
            <w:rPr>
              <w:rtl/>
              <w:lang w:val="en-US"/>
            </w:rPr>
          </w:rPrChange>
        </w:rPr>
        <w:t xml:space="preserve"> בסיבוכיות </w:t>
      </w:r>
      <w:r w:rsidR="009825B0" w:rsidRPr="005061CE">
        <w:rPr>
          <w:sz w:val="24"/>
          <w:szCs w:val="24"/>
          <w:lang w:val="en-US"/>
          <w:rPrChange w:id="291" w:author="liberman Dani" w:date="2025-04-28T12:57:00Z">
            <w:rPr>
              <w:lang w:val="en-US"/>
            </w:rPr>
          </w:rPrChange>
        </w:rPr>
        <w:t>O(n)</w:t>
      </w:r>
    </w:p>
    <w:p w14:paraId="6D82215B" w14:textId="3CE30C0A" w:rsidR="009825B0" w:rsidRPr="005061CE" w:rsidRDefault="009825B0" w:rsidP="009825B0">
      <w:pPr>
        <w:pStyle w:val="ListParagraph"/>
        <w:bidi/>
        <w:ind w:left="1080"/>
        <w:rPr>
          <w:sz w:val="24"/>
          <w:szCs w:val="24"/>
          <w:rtl/>
          <w:lang w:val="en-US"/>
          <w:rPrChange w:id="292" w:author="liberman Dani" w:date="2025-04-28T12:57:00Z">
            <w:rPr>
              <w:rtl/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293" w:author="liberman Dani" w:date="2025-04-28T12:57:00Z">
            <w:rPr>
              <w:rFonts w:hint="eastAsia"/>
              <w:rtl/>
              <w:lang w:val="en-US"/>
            </w:rPr>
          </w:rPrChange>
        </w:rPr>
        <w:t>מקסימלי</w:t>
      </w:r>
      <w:r w:rsidRPr="005061CE">
        <w:rPr>
          <w:sz w:val="24"/>
          <w:szCs w:val="24"/>
          <w:rtl/>
          <w:lang w:val="en-US"/>
          <w:rPrChange w:id="294" w:author="liberman Dani" w:date="2025-04-28T12:57:00Z">
            <w:rPr>
              <w:rtl/>
              <w:lang w:val="en-US"/>
            </w:rPr>
          </w:rPrChange>
        </w:rPr>
        <w:t xml:space="preserve">: </w:t>
      </w:r>
      <w:r w:rsidRPr="005061CE">
        <w:rPr>
          <w:sz w:val="24"/>
          <w:szCs w:val="24"/>
          <w:lang w:val="en-US"/>
          <w:rPrChange w:id="295" w:author="liberman Dani" w:date="2025-04-28T12:57:00Z">
            <w:rPr>
              <w:lang w:val="en-US"/>
            </w:rPr>
          </w:rPrChange>
        </w:rPr>
        <w:t>n</w:t>
      </w:r>
      <w:r w:rsidRPr="005061CE">
        <w:rPr>
          <w:sz w:val="24"/>
          <w:szCs w:val="24"/>
          <w:rtl/>
          <w:lang w:val="en-US"/>
          <w:rPrChange w:id="296" w:author="liberman Dani" w:date="2025-04-28T12:57:00Z">
            <w:rPr>
              <w:rtl/>
              <w:lang w:val="en-US"/>
            </w:rPr>
          </w:rPrChange>
        </w:rPr>
        <w:t xml:space="preserve"> היפוכים בסיבוכיות </w:t>
      </w:r>
      <w:r w:rsidR="00A30767" w:rsidRPr="005061CE">
        <w:rPr>
          <w:sz w:val="24"/>
          <w:szCs w:val="24"/>
          <w:lang w:val="en-US"/>
          <w:rPrChange w:id="297" w:author="liberman Dani" w:date="2025-04-28T12:57:00Z">
            <w:rPr>
              <w:lang w:val="en-US"/>
            </w:rPr>
          </w:rPrChange>
        </w:rPr>
        <w:t>O( n choose 2)</w:t>
      </w:r>
      <w:r w:rsidR="00A30767" w:rsidRPr="005061CE">
        <w:rPr>
          <w:sz w:val="24"/>
          <w:szCs w:val="24"/>
          <w:rtl/>
          <w:lang w:val="en-US"/>
          <w:rPrChange w:id="298" w:author="liberman Dani" w:date="2025-04-28T12:57:00Z">
            <w:rPr>
              <w:rtl/>
              <w:lang w:val="en-US"/>
            </w:rPr>
          </w:rPrChange>
        </w:rPr>
        <w:t xml:space="preserve"> = </w:t>
      </w:r>
      <w:r w:rsidR="00A30767" w:rsidRPr="005061CE">
        <w:rPr>
          <w:sz w:val="24"/>
          <w:szCs w:val="24"/>
          <w:lang w:val="en-US"/>
          <w:rPrChange w:id="299" w:author="liberman Dani" w:date="2025-04-28T12:57:00Z">
            <w:rPr>
              <w:lang w:val="en-US"/>
            </w:rPr>
          </w:rPrChange>
        </w:rPr>
        <w:t>O(n^2)</w:t>
      </w:r>
      <w:r w:rsidR="001224C8" w:rsidRPr="005061CE">
        <w:rPr>
          <w:sz w:val="24"/>
          <w:szCs w:val="24"/>
          <w:rtl/>
          <w:lang w:val="en-US"/>
          <w:rPrChange w:id="300" w:author="liberman Dani" w:date="2025-04-28T12:57:00Z">
            <w:rPr>
              <w:rtl/>
              <w:lang w:val="en-US"/>
            </w:rPr>
          </w:rPrChange>
        </w:rPr>
        <w:t>.</w:t>
      </w:r>
    </w:p>
    <w:p w14:paraId="3DCC03EC" w14:textId="752CFAF9" w:rsidR="00F3765E" w:rsidRPr="005061CE" w:rsidRDefault="00077BBF" w:rsidP="00F3765E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  <w:rPrChange w:id="301" w:author="liberman Dani" w:date="2025-04-28T12:57:00Z">
            <w:rPr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302" w:author="liberman Dani" w:date="2025-04-28T12:57:00Z">
            <w:rPr>
              <w:rFonts w:hint="eastAsia"/>
              <w:rtl/>
              <w:lang w:val="en-US"/>
            </w:rPr>
          </w:rPrChange>
        </w:rPr>
        <w:t>ניתן</w:t>
      </w:r>
      <w:r w:rsidRPr="005061CE">
        <w:rPr>
          <w:sz w:val="24"/>
          <w:szCs w:val="24"/>
          <w:rtl/>
          <w:lang w:val="en-US"/>
          <w:rPrChange w:id="303" w:author="liberman Dani" w:date="2025-04-28T12:57:00Z">
            <w:rPr>
              <w:rtl/>
              <w:lang w:val="en-US"/>
            </w:rPr>
          </w:rPrChange>
        </w:rPr>
        <w:t xml:space="preserve"> לומר שהמערך עד </w:t>
      </w:r>
      <w:r w:rsidRPr="005061CE">
        <w:rPr>
          <w:sz w:val="24"/>
          <w:szCs w:val="24"/>
          <w:lang w:val="en-US"/>
          <w:rPrChange w:id="304" w:author="liberman Dani" w:date="2025-04-28T12:57:00Z">
            <w:rPr>
              <w:lang w:val="en-US"/>
            </w:rPr>
          </w:rPrChange>
        </w:rPr>
        <w:t>k</w:t>
      </w:r>
      <w:r w:rsidRPr="005061CE">
        <w:rPr>
          <w:sz w:val="24"/>
          <w:szCs w:val="24"/>
          <w:rtl/>
          <w:lang w:val="en-US"/>
          <w:rPrChange w:id="305" w:author="liberman Dani" w:date="2025-04-28T12:57:00Z">
            <w:rPr>
              <w:rtl/>
              <w:lang w:val="en-US"/>
            </w:rPr>
          </w:rPrChange>
        </w:rPr>
        <w:t xml:space="preserve"> האיברים הראשונים הוא ממוין.</w:t>
      </w:r>
    </w:p>
    <w:p w14:paraId="2B0ACEF0" w14:textId="26DAF398" w:rsidR="00077BBF" w:rsidRDefault="00CC543E" w:rsidP="00077BBF">
      <w:pPr>
        <w:pStyle w:val="ListParagraph"/>
        <w:numPr>
          <w:ilvl w:val="0"/>
          <w:numId w:val="3"/>
        </w:numPr>
        <w:bidi/>
        <w:rPr>
          <w:ins w:id="306" w:author="liberman Dani" w:date="2025-04-29T14:30:00Z"/>
          <w:sz w:val="24"/>
          <w:szCs w:val="24"/>
          <w:lang w:val="en-US"/>
        </w:rPr>
      </w:pPr>
      <w:r w:rsidRPr="005061CE">
        <w:rPr>
          <w:rFonts w:hint="eastAsia"/>
          <w:sz w:val="24"/>
          <w:szCs w:val="24"/>
          <w:rtl/>
          <w:lang w:val="en-US"/>
          <w:rPrChange w:id="307" w:author="liberman Dani" w:date="2025-04-28T12:57:00Z">
            <w:rPr>
              <w:rFonts w:hint="eastAsia"/>
              <w:rtl/>
              <w:lang w:val="en-US"/>
            </w:rPr>
          </w:rPrChange>
        </w:rPr>
        <w:t>הסיבוכיות</w:t>
      </w:r>
      <w:r w:rsidRPr="005061CE">
        <w:rPr>
          <w:sz w:val="24"/>
          <w:szCs w:val="24"/>
          <w:rtl/>
          <w:lang w:val="en-US"/>
          <w:rPrChange w:id="308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09" w:author="liberman Dani" w:date="2025-04-28T12:57:00Z">
            <w:rPr>
              <w:rFonts w:hint="eastAsia"/>
              <w:rtl/>
              <w:lang w:val="en-US"/>
            </w:rPr>
          </w:rPrChange>
        </w:rPr>
        <w:t>לא</w:t>
      </w:r>
      <w:r w:rsidRPr="005061CE">
        <w:rPr>
          <w:sz w:val="24"/>
          <w:szCs w:val="24"/>
          <w:rtl/>
          <w:lang w:val="en-US"/>
          <w:rPrChange w:id="310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11" w:author="liberman Dani" w:date="2025-04-28T12:57:00Z">
            <w:rPr>
              <w:rFonts w:hint="eastAsia"/>
              <w:rtl/>
              <w:lang w:val="en-US"/>
            </w:rPr>
          </w:rPrChange>
        </w:rPr>
        <w:t>משתנה</w:t>
      </w:r>
      <w:r w:rsidRPr="005061CE">
        <w:rPr>
          <w:sz w:val="24"/>
          <w:szCs w:val="24"/>
          <w:rtl/>
          <w:lang w:val="en-US"/>
          <w:rPrChange w:id="312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13" w:author="liberman Dani" w:date="2025-04-28T12:57:00Z">
            <w:rPr>
              <w:rFonts w:hint="eastAsia"/>
              <w:rtl/>
              <w:lang w:val="en-US"/>
            </w:rPr>
          </w:rPrChange>
        </w:rPr>
        <w:t>כי</w:t>
      </w:r>
      <w:r w:rsidRPr="005061CE">
        <w:rPr>
          <w:sz w:val="24"/>
          <w:szCs w:val="24"/>
          <w:rtl/>
          <w:lang w:val="en-US"/>
          <w:rPrChange w:id="314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15" w:author="liberman Dani" w:date="2025-04-28T12:57:00Z">
            <w:rPr>
              <w:rFonts w:hint="eastAsia"/>
              <w:rtl/>
              <w:lang w:val="en-US"/>
            </w:rPr>
          </w:rPrChange>
        </w:rPr>
        <w:t>במקרה</w:t>
      </w:r>
      <w:r w:rsidRPr="005061CE">
        <w:rPr>
          <w:sz w:val="24"/>
          <w:szCs w:val="24"/>
          <w:rtl/>
          <w:lang w:val="en-US"/>
          <w:rPrChange w:id="316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17" w:author="liberman Dani" w:date="2025-04-28T12:57:00Z">
            <w:rPr>
              <w:rFonts w:hint="eastAsia"/>
              <w:rtl/>
              <w:lang w:val="en-US"/>
            </w:rPr>
          </w:rPrChange>
        </w:rPr>
        <w:t>הכי</w:t>
      </w:r>
      <w:r w:rsidRPr="005061CE">
        <w:rPr>
          <w:sz w:val="24"/>
          <w:szCs w:val="24"/>
          <w:rtl/>
          <w:lang w:val="en-US"/>
          <w:rPrChange w:id="318" w:author="liberman Dani" w:date="2025-04-28T12:57:00Z">
            <w:rPr>
              <w:rtl/>
              <w:lang w:val="en-US"/>
            </w:rPr>
          </w:rPrChange>
        </w:rPr>
        <w:t xml:space="preserve"> </w:t>
      </w:r>
      <w:r w:rsidRPr="005061CE">
        <w:rPr>
          <w:rFonts w:hint="eastAsia"/>
          <w:sz w:val="24"/>
          <w:szCs w:val="24"/>
          <w:rtl/>
          <w:lang w:val="en-US"/>
          <w:rPrChange w:id="319" w:author="liberman Dani" w:date="2025-04-28T12:57:00Z">
            <w:rPr>
              <w:rFonts w:hint="eastAsia"/>
              <w:rtl/>
              <w:lang w:val="en-US"/>
            </w:rPr>
          </w:rPrChange>
        </w:rPr>
        <w:t>גרוע</w:t>
      </w:r>
      <w:r w:rsidR="00D8739F" w:rsidRPr="005061CE">
        <w:rPr>
          <w:sz w:val="24"/>
          <w:szCs w:val="24"/>
          <w:rtl/>
          <w:lang w:val="en-US"/>
          <w:rPrChange w:id="320" w:author="liberman Dani" w:date="2025-04-28T12:57:00Z">
            <w:rPr>
              <w:rtl/>
              <w:lang w:val="en-US"/>
            </w:rPr>
          </w:rPrChange>
        </w:rPr>
        <w:t xml:space="preserve">, חישוב הסיבוכיות הוא </w:t>
      </w:r>
      <w:r w:rsidR="00D8739F" w:rsidRPr="005061CE">
        <w:rPr>
          <w:sz w:val="24"/>
          <w:szCs w:val="24"/>
          <w:lang w:val="en-US"/>
          <w:rPrChange w:id="321" w:author="liberman Dani" w:date="2025-04-28T12:57:00Z">
            <w:rPr>
              <w:lang w:val="en-US"/>
            </w:rPr>
          </w:rPrChange>
        </w:rPr>
        <w:t>N</w:t>
      </w:r>
      <w:r w:rsidR="00D8739F" w:rsidRPr="005061CE">
        <w:rPr>
          <w:sz w:val="24"/>
          <w:szCs w:val="24"/>
          <w:rtl/>
          <w:lang w:val="en-US"/>
          <w:rPrChange w:id="322" w:author="liberman Dani" w:date="2025-04-28T12:57:00Z">
            <w:rPr>
              <w:rtl/>
              <w:lang w:val="en-US"/>
            </w:rPr>
          </w:rPrChange>
        </w:rPr>
        <w:t xml:space="preserve"> </w:t>
      </w:r>
      <w:r w:rsidR="00D8739F" w:rsidRPr="005061CE">
        <w:rPr>
          <w:rFonts w:hint="eastAsia"/>
          <w:sz w:val="24"/>
          <w:szCs w:val="24"/>
          <w:rtl/>
          <w:lang w:val="en-US"/>
          <w:rPrChange w:id="323" w:author="liberman Dani" w:date="2025-04-28T12:57:00Z">
            <w:rPr>
              <w:rFonts w:hint="eastAsia"/>
              <w:rtl/>
              <w:lang w:val="en-US"/>
            </w:rPr>
          </w:rPrChange>
        </w:rPr>
        <w:t>איטרציות</w:t>
      </w:r>
      <w:r w:rsidR="00D8739F" w:rsidRPr="005061CE">
        <w:rPr>
          <w:sz w:val="24"/>
          <w:szCs w:val="24"/>
          <w:rtl/>
          <w:lang w:val="en-US"/>
          <w:rPrChange w:id="324" w:author="liberman Dani" w:date="2025-04-28T12:57:00Z">
            <w:rPr>
              <w:rtl/>
              <w:lang w:val="en-US"/>
            </w:rPr>
          </w:rPrChange>
        </w:rPr>
        <w:t xml:space="preserve"> כפול </w:t>
      </w:r>
      <w:r w:rsidR="00875AC4" w:rsidRPr="005061CE">
        <w:rPr>
          <w:rFonts w:hint="eastAsia"/>
          <w:sz w:val="24"/>
          <w:szCs w:val="24"/>
          <w:rtl/>
          <w:lang w:val="en-US"/>
          <w:rPrChange w:id="325" w:author="liberman Dani" w:date="2025-04-28T12:57:00Z">
            <w:rPr>
              <w:rFonts w:hint="eastAsia"/>
              <w:rtl/>
              <w:lang w:val="en-US"/>
            </w:rPr>
          </w:rPrChange>
        </w:rPr>
        <w:t>זמן</w:t>
      </w:r>
      <w:r w:rsidR="00875AC4" w:rsidRPr="005061CE">
        <w:rPr>
          <w:sz w:val="24"/>
          <w:szCs w:val="24"/>
          <w:rtl/>
          <w:lang w:val="en-US"/>
          <w:rPrChange w:id="326" w:author="liberman Dani" w:date="2025-04-28T12:57:00Z">
            <w:rPr>
              <w:rtl/>
              <w:lang w:val="en-US"/>
            </w:rPr>
          </w:rPrChange>
        </w:rPr>
        <w:t xml:space="preserve"> לינארי בשני המקרים, במקורי זמן לינארי גם עבור חיפוש האינדקס וגם עבור </w:t>
      </w:r>
      <w:r w:rsidR="005E6031" w:rsidRPr="005061CE">
        <w:rPr>
          <w:rFonts w:hint="eastAsia"/>
          <w:sz w:val="24"/>
          <w:szCs w:val="24"/>
          <w:rtl/>
          <w:lang w:val="en-US"/>
          <w:rPrChange w:id="327" w:author="liberman Dani" w:date="2025-04-28T12:57:00Z">
            <w:rPr>
              <w:rFonts w:hint="eastAsia"/>
              <w:rtl/>
              <w:lang w:val="en-US"/>
            </w:rPr>
          </w:rPrChange>
        </w:rPr>
        <w:t>דחיפת</w:t>
      </w:r>
      <w:r w:rsidR="005E6031" w:rsidRPr="005061CE">
        <w:rPr>
          <w:sz w:val="24"/>
          <w:szCs w:val="24"/>
          <w:rtl/>
          <w:lang w:val="en-US"/>
          <w:rPrChange w:id="328" w:author="liberman Dani" w:date="2025-04-28T12:57:00Z">
            <w:rPr>
              <w:rtl/>
              <w:lang w:val="en-US"/>
            </w:rPr>
          </w:rPrChange>
        </w:rPr>
        <w:t xml:space="preserve"> האיבר למערך, ובהצעה של אמיר החיפוש אומנם בזמן לוגריתמי אבל </w:t>
      </w:r>
      <w:r w:rsidR="00C120E0" w:rsidRPr="005061CE">
        <w:rPr>
          <w:rFonts w:hint="eastAsia"/>
          <w:sz w:val="24"/>
          <w:szCs w:val="24"/>
          <w:rtl/>
          <w:lang w:val="en-US"/>
          <w:rPrChange w:id="329" w:author="liberman Dani" w:date="2025-04-28T12:57:00Z">
            <w:rPr>
              <w:rFonts w:hint="eastAsia"/>
              <w:rtl/>
              <w:lang w:val="en-US"/>
            </w:rPr>
          </w:rPrChange>
        </w:rPr>
        <w:t>דחיפת</w:t>
      </w:r>
      <w:r w:rsidR="00C120E0" w:rsidRPr="005061CE">
        <w:rPr>
          <w:sz w:val="24"/>
          <w:szCs w:val="24"/>
          <w:rtl/>
          <w:lang w:val="en-US"/>
          <w:rPrChange w:id="330" w:author="liberman Dani" w:date="2025-04-28T12:57:00Z">
            <w:rPr>
              <w:rtl/>
              <w:lang w:val="en-US"/>
            </w:rPr>
          </w:rPrChange>
        </w:rPr>
        <w:t xml:space="preserve"> האיברים נשארת לינארית והסיבוכיות </w:t>
      </w:r>
      <w:r w:rsidR="00C120E0" w:rsidRPr="005061CE">
        <w:rPr>
          <w:rFonts w:hint="eastAsia"/>
          <w:sz w:val="24"/>
          <w:szCs w:val="24"/>
          <w:rtl/>
          <w:lang w:val="en-US"/>
          <w:rPrChange w:id="331" w:author="liberman Dani" w:date="2025-04-28T12:57:00Z">
            <w:rPr>
              <w:rFonts w:hint="eastAsia"/>
              <w:rtl/>
              <w:lang w:val="en-US"/>
            </w:rPr>
          </w:rPrChange>
        </w:rPr>
        <w:t>האסימפטוטית</w:t>
      </w:r>
      <w:r w:rsidR="00C120E0" w:rsidRPr="005061CE">
        <w:rPr>
          <w:sz w:val="24"/>
          <w:szCs w:val="24"/>
          <w:rtl/>
          <w:lang w:val="en-US"/>
          <w:rPrChange w:id="332" w:author="liberman Dani" w:date="2025-04-28T12:57:00Z">
            <w:rPr>
              <w:rtl/>
              <w:lang w:val="en-US"/>
            </w:rPr>
          </w:rPrChange>
        </w:rPr>
        <w:t xml:space="preserve"> שלה גוברת על זמן החיפוש, לכן זה נשאר </w:t>
      </w:r>
      <w:r w:rsidR="00C120E0" w:rsidRPr="005061CE">
        <w:rPr>
          <w:sz w:val="24"/>
          <w:szCs w:val="24"/>
          <w:lang w:val="en-US"/>
          <w:rPrChange w:id="333" w:author="liberman Dani" w:date="2025-04-28T12:57:00Z">
            <w:rPr>
              <w:lang w:val="en-US"/>
            </w:rPr>
          </w:rPrChange>
        </w:rPr>
        <w:t>O</w:t>
      </w:r>
      <w:r w:rsidR="00C120E0" w:rsidRPr="005061CE">
        <w:rPr>
          <w:sz w:val="24"/>
          <w:szCs w:val="24"/>
          <w:rtl/>
          <w:lang w:val="en-US"/>
          <w:rPrChange w:id="334" w:author="liberman Dani" w:date="2025-04-28T12:57:00Z">
            <w:rPr>
              <w:rtl/>
              <w:lang w:val="en-US"/>
            </w:rPr>
          </w:rPrChange>
        </w:rPr>
        <w:t>)</w:t>
      </w:r>
      <w:r w:rsidR="00C120E0" w:rsidRPr="005061CE">
        <w:rPr>
          <w:sz w:val="24"/>
          <w:szCs w:val="24"/>
          <w:lang w:val="en-US"/>
          <w:rPrChange w:id="335" w:author="liberman Dani" w:date="2025-04-28T12:57:00Z">
            <w:rPr>
              <w:lang w:val="en-US"/>
            </w:rPr>
          </w:rPrChange>
        </w:rPr>
        <w:t>N</w:t>
      </w:r>
      <w:r w:rsidR="00C120E0" w:rsidRPr="005061CE">
        <w:rPr>
          <w:sz w:val="24"/>
          <w:szCs w:val="24"/>
          <w:rtl/>
          <w:lang w:val="en-US"/>
          <w:rPrChange w:id="336" w:author="liberman Dani" w:date="2025-04-28T12:57:00Z">
            <w:rPr>
              <w:rtl/>
              <w:lang w:val="en-US"/>
            </w:rPr>
          </w:rPrChange>
        </w:rPr>
        <w:t>^2(</w:t>
      </w:r>
    </w:p>
    <w:p w14:paraId="38BFC524" w14:textId="77777777" w:rsidR="006C5CC1" w:rsidRPr="005061CE" w:rsidRDefault="006C5CC1" w:rsidP="006C5CC1">
      <w:pPr>
        <w:pStyle w:val="ListParagraph"/>
        <w:bidi/>
        <w:ind w:left="1080"/>
        <w:rPr>
          <w:sz w:val="24"/>
          <w:szCs w:val="24"/>
          <w:lang w:val="en-US"/>
          <w:rPrChange w:id="337" w:author="liberman Dani" w:date="2025-04-28T12:57:00Z">
            <w:rPr>
              <w:lang w:val="en-US"/>
            </w:rPr>
          </w:rPrChange>
        </w:rPr>
        <w:pPrChange w:id="338" w:author="liberman Dani" w:date="2025-04-29T14:30:00Z">
          <w:pPr>
            <w:pStyle w:val="ListParagraph"/>
            <w:numPr>
              <w:numId w:val="3"/>
            </w:numPr>
            <w:bidi/>
            <w:ind w:left="1080" w:hanging="360"/>
          </w:pPr>
        </w:pPrChange>
      </w:pPr>
    </w:p>
    <w:p w14:paraId="6F752339" w14:textId="649E4571" w:rsidR="006C5CC1" w:rsidRPr="00AA0BF6" w:rsidRDefault="003317FD" w:rsidP="00AA0BF6">
      <w:pPr>
        <w:bidi/>
        <w:ind w:firstLine="720"/>
        <w:rPr>
          <w:sz w:val="24"/>
          <w:szCs w:val="24"/>
          <w:u w:val="single"/>
          <w:lang w:val="en-US"/>
          <w:rPrChange w:id="339" w:author="liberman Dani" w:date="2025-04-29T14:30:00Z">
            <w:rPr>
              <w:lang w:val="en-US"/>
            </w:rPr>
          </w:rPrChange>
        </w:rPr>
        <w:pPrChange w:id="340" w:author="liberman Dani" w:date="2025-04-29T14:30:00Z">
          <w:pPr>
            <w:pStyle w:val="ListParagraph"/>
            <w:bidi/>
            <w:ind w:left="1080"/>
          </w:pPr>
        </w:pPrChange>
      </w:pPr>
      <w:del w:id="341" w:author="liberman Dani" w:date="2025-04-29T14:30:00Z">
        <w:r w:rsidRPr="00AA0BF6" w:rsidDel="006C5CC1">
          <w:rPr>
            <w:rFonts w:hint="eastAsia"/>
            <w:sz w:val="24"/>
            <w:szCs w:val="24"/>
            <w:u w:val="single"/>
            <w:rtl/>
            <w:lang w:val="en-US"/>
            <w:rPrChange w:id="342" w:author="liberman Dani" w:date="2025-04-29T14:30:00Z">
              <w:rPr>
                <w:rFonts w:hint="eastAsia"/>
                <w:rtl/>
                <w:lang w:val="en-US"/>
              </w:rPr>
            </w:rPrChange>
          </w:rPr>
          <w:delText>מימוש</w:delText>
        </w:r>
        <w:r w:rsidRPr="00AA0BF6" w:rsidDel="006C5CC1">
          <w:rPr>
            <w:sz w:val="24"/>
            <w:szCs w:val="24"/>
            <w:u w:val="single"/>
            <w:rtl/>
            <w:lang w:val="en-US"/>
            <w:rPrChange w:id="343" w:author="liberman Dani" w:date="2025-04-29T14:30:00Z">
              <w:rPr>
                <w:rtl/>
                <w:lang w:val="en-US"/>
              </w:rPr>
            </w:rPrChange>
          </w:rPr>
          <w:delText xml:space="preserve"> </w:delText>
        </w:r>
        <w:r w:rsidRPr="00AA0BF6" w:rsidDel="006C5CC1">
          <w:rPr>
            <w:rFonts w:hint="eastAsia"/>
            <w:sz w:val="24"/>
            <w:szCs w:val="24"/>
            <w:u w:val="single"/>
            <w:rtl/>
            <w:lang w:val="en-US"/>
            <w:rPrChange w:id="344" w:author="liberman Dani" w:date="2025-04-29T14:30:00Z">
              <w:rPr>
                <w:rFonts w:hint="eastAsia"/>
                <w:rtl/>
                <w:lang w:val="en-US"/>
              </w:rPr>
            </w:rPrChange>
          </w:rPr>
          <w:delText>בעזרת</w:delText>
        </w:r>
        <w:r w:rsidRPr="00AA0BF6" w:rsidDel="006C5CC1">
          <w:rPr>
            <w:sz w:val="24"/>
            <w:szCs w:val="24"/>
            <w:u w:val="single"/>
            <w:rtl/>
            <w:lang w:val="en-US"/>
            <w:rPrChange w:id="345" w:author="liberman Dani" w:date="2025-04-29T14:30:00Z">
              <w:rPr>
                <w:rtl/>
                <w:lang w:val="en-US"/>
              </w:rPr>
            </w:rPrChange>
          </w:rPr>
          <w:delText xml:space="preserve"> </w:delText>
        </w:r>
        <w:r w:rsidRPr="00AA0BF6" w:rsidDel="006C5CC1">
          <w:rPr>
            <w:rFonts w:hint="eastAsia"/>
            <w:sz w:val="24"/>
            <w:szCs w:val="24"/>
            <w:u w:val="single"/>
            <w:rtl/>
            <w:lang w:val="en-US"/>
            <w:rPrChange w:id="346" w:author="liberman Dani" w:date="2025-04-29T14:30:00Z">
              <w:rPr>
                <w:rFonts w:hint="eastAsia"/>
                <w:rtl/>
                <w:lang w:val="en-US"/>
              </w:rPr>
            </w:rPrChange>
          </w:rPr>
          <w:delText>עץ</w:delText>
        </w:r>
        <w:r w:rsidRPr="00AA0BF6" w:rsidDel="006C5CC1">
          <w:rPr>
            <w:sz w:val="24"/>
            <w:szCs w:val="24"/>
            <w:u w:val="single"/>
            <w:rtl/>
            <w:lang w:val="en-US"/>
            <w:rPrChange w:id="347" w:author="liberman Dani" w:date="2025-04-29T14:30:00Z">
              <w:rPr>
                <w:rtl/>
                <w:lang w:val="en-US"/>
              </w:rPr>
            </w:rPrChange>
          </w:rPr>
          <w:delText xml:space="preserve"> </w:delText>
        </w:r>
        <w:r w:rsidRPr="00AA0BF6" w:rsidDel="006C5CC1">
          <w:rPr>
            <w:rFonts w:hint="eastAsia"/>
            <w:sz w:val="24"/>
            <w:szCs w:val="24"/>
            <w:u w:val="single"/>
            <w:rtl/>
            <w:lang w:val="en-US"/>
            <w:rPrChange w:id="348" w:author="liberman Dani" w:date="2025-04-29T14:30:00Z">
              <w:rPr>
                <w:rFonts w:hint="eastAsia"/>
                <w:rtl/>
                <w:lang w:val="en-US"/>
              </w:rPr>
            </w:rPrChange>
          </w:rPr>
          <w:delText>חיפוש</w:delText>
        </w:r>
      </w:del>
      <w:ins w:id="349" w:author="liberman Dani" w:date="2025-04-29T14:29:00Z">
        <w:r w:rsidR="006C5CC1" w:rsidRPr="00AA0BF6">
          <w:rPr>
            <w:rFonts w:hint="cs"/>
            <w:sz w:val="24"/>
            <w:szCs w:val="24"/>
            <w:u w:val="single"/>
            <w:rtl/>
            <w:lang w:val="en-US"/>
            <w:rPrChange w:id="350" w:author="liberman Dani" w:date="2025-04-29T14:30:00Z">
              <w:rPr>
                <w:rFonts w:hint="cs"/>
                <w:sz w:val="24"/>
                <w:szCs w:val="24"/>
                <w:rtl/>
                <w:lang w:val="en-US"/>
              </w:rPr>
            </w:rPrChange>
          </w:rPr>
          <w:t>מימוש בעזרת עץ חיפוש:</w:t>
        </w:r>
      </w:ins>
    </w:p>
    <w:p w14:paraId="31A5C011" w14:textId="239B4E10" w:rsidR="003317FD" w:rsidRPr="005061CE" w:rsidRDefault="00983295" w:rsidP="003317FD">
      <w:pPr>
        <w:pStyle w:val="ListParagraph"/>
        <w:numPr>
          <w:ilvl w:val="0"/>
          <w:numId w:val="3"/>
        </w:numPr>
        <w:bidi/>
        <w:rPr>
          <w:sz w:val="24"/>
          <w:szCs w:val="24"/>
          <w:lang w:val="en-US"/>
          <w:rPrChange w:id="351" w:author="liberman Dani" w:date="2025-04-28T12:57:00Z">
            <w:rPr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352" w:author="liberman Dani" w:date="2025-04-28T12:57:00Z">
            <w:rPr>
              <w:rFonts w:hint="eastAsia"/>
              <w:rtl/>
              <w:lang w:val="en-US"/>
            </w:rPr>
          </w:rPrChange>
        </w:rPr>
        <w:t>במקרה</w:t>
      </w:r>
      <w:r w:rsidRPr="005061CE">
        <w:rPr>
          <w:sz w:val="24"/>
          <w:szCs w:val="24"/>
          <w:rtl/>
          <w:lang w:val="en-US"/>
          <w:rPrChange w:id="353" w:author="liberman Dani" w:date="2025-04-28T12:57:00Z">
            <w:rPr>
              <w:rtl/>
              <w:lang w:val="en-US"/>
            </w:rPr>
          </w:rPrChange>
        </w:rPr>
        <w:t xml:space="preserve"> הכי גרוע: </w:t>
      </w:r>
      <w:r w:rsidR="00DB2270" w:rsidRPr="005061CE">
        <w:rPr>
          <w:sz w:val="24"/>
          <w:szCs w:val="24"/>
          <w:lang w:val="en-US"/>
          <w:rPrChange w:id="354" w:author="liberman Dani" w:date="2025-04-28T12:57:00Z">
            <w:rPr>
              <w:lang w:val="en-US"/>
            </w:rPr>
          </w:rPrChange>
        </w:rPr>
        <w:t>O(n^2)</w:t>
      </w:r>
      <w:r w:rsidR="00DB2270" w:rsidRPr="005061CE">
        <w:rPr>
          <w:sz w:val="24"/>
          <w:szCs w:val="24"/>
          <w:rtl/>
          <w:lang w:val="en-US"/>
          <w:rPrChange w:id="355" w:author="liberman Dani" w:date="2025-04-28T12:57:00Z">
            <w:rPr>
              <w:rtl/>
              <w:lang w:val="en-US"/>
            </w:rPr>
          </w:rPrChange>
        </w:rPr>
        <w:t xml:space="preserve"> כאשר המערך כבר ממוין וניצור שרוך, ההכנסה תדרוש סכום מ1 עד </w:t>
      </w:r>
      <w:r w:rsidR="00DB2270" w:rsidRPr="005061CE">
        <w:rPr>
          <w:sz w:val="24"/>
          <w:szCs w:val="24"/>
          <w:lang w:val="en-US"/>
          <w:rPrChange w:id="356" w:author="liberman Dani" w:date="2025-04-28T12:57:00Z">
            <w:rPr>
              <w:lang w:val="en-US"/>
            </w:rPr>
          </w:rPrChange>
        </w:rPr>
        <w:t>N</w:t>
      </w:r>
      <w:r w:rsidR="00DB2270" w:rsidRPr="005061CE">
        <w:rPr>
          <w:sz w:val="24"/>
          <w:szCs w:val="24"/>
          <w:rtl/>
          <w:lang w:val="en-US"/>
          <w:rPrChange w:id="357" w:author="liberman Dani" w:date="2025-04-28T12:57:00Z">
            <w:rPr>
              <w:rtl/>
              <w:lang w:val="en-US"/>
            </w:rPr>
          </w:rPrChange>
        </w:rPr>
        <w:t>.</w:t>
      </w:r>
    </w:p>
    <w:p w14:paraId="7D31F727" w14:textId="11A5DC04" w:rsidR="00DB2270" w:rsidRPr="005061CE" w:rsidRDefault="00DB2270" w:rsidP="00DB2270">
      <w:pPr>
        <w:pStyle w:val="ListParagraph"/>
        <w:bidi/>
        <w:ind w:left="1080"/>
        <w:rPr>
          <w:sz w:val="24"/>
          <w:szCs w:val="24"/>
          <w:rtl/>
          <w:lang w:val="en-US"/>
          <w:rPrChange w:id="358" w:author="liberman Dani" w:date="2025-04-28T12:57:00Z">
            <w:rPr>
              <w:rtl/>
              <w:lang w:val="en-US"/>
            </w:rPr>
          </w:rPrChange>
        </w:rPr>
      </w:pPr>
      <w:r w:rsidRPr="005061CE">
        <w:rPr>
          <w:rFonts w:hint="eastAsia"/>
          <w:sz w:val="24"/>
          <w:szCs w:val="24"/>
          <w:rtl/>
          <w:lang w:val="en-US"/>
          <w:rPrChange w:id="359" w:author="liberman Dani" w:date="2025-04-28T12:57:00Z">
            <w:rPr>
              <w:rFonts w:hint="eastAsia"/>
              <w:rtl/>
              <w:lang w:val="en-US"/>
            </w:rPr>
          </w:rPrChange>
        </w:rPr>
        <w:lastRenderedPageBreak/>
        <w:t>במקרה</w:t>
      </w:r>
      <w:r w:rsidRPr="005061CE">
        <w:rPr>
          <w:sz w:val="24"/>
          <w:szCs w:val="24"/>
          <w:rtl/>
          <w:lang w:val="en-US"/>
          <w:rPrChange w:id="360" w:author="liberman Dani" w:date="2025-04-28T12:57:00Z">
            <w:rPr>
              <w:rtl/>
              <w:lang w:val="en-US"/>
            </w:rPr>
          </w:rPrChange>
        </w:rPr>
        <w:t xml:space="preserve"> הכי טוב: </w:t>
      </w:r>
      <w:r w:rsidR="006A740E" w:rsidRPr="005061CE">
        <w:rPr>
          <w:rFonts w:hint="eastAsia"/>
          <w:sz w:val="24"/>
          <w:szCs w:val="24"/>
          <w:rtl/>
          <w:lang w:val="en-US"/>
          <w:rPrChange w:id="361" w:author="liberman Dani" w:date="2025-04-28T12:57:00Z">
            <w:rPr>
              <w:rFonts w:hint="eastAsia"/>
              <w:rtl/>
              <w:lang w:val="en-US"/>
            </w:rPr>
          </w:rPrChange>
        </w:rPr>
        <w:t>העץ</w:t>
      </w:r>
      <w:r w:rsidR="006A740E" w:rsidRPr="005061CE">
        <w:rPr>
          <w:sz w:val="24"/>
          <w:szCs w:val="24"/>
          <w:rtl/>
          <w:lang w:val="en-US"/>
          <w:rPrChange w:id="362" w:author="liberman Dani" w:date="2025-04-28T12:57:00Z">
            <w:rPr>
              <w:rtl/>
              <w:lang w:val="en-US"/>
            </w:rPr>
          </w:rPrChange>
        </w:rPr>
        <w:t xml:space="preserve"> יוצא מושלם, ההכנסות יהיו </w:t>
      </w:r>
      <w:r w:rsidR="00D2502D" w:rsidRPr="005061CE">
        <w:rPr>
          <w:rFonts w:cs="Arial"/>
          <w:noProof/>
          <w:sz w:val="24"/>
          <w:szCs w:val="24"/>
          <w:rtl/>
          <w:lang w:val="en-US"/>
          <w:rPrChange w:id="363" w:author="liberman Dani" w:date="2025-04-28T12:57:00Z">
            <w:rPr>
              <w:rFonts w:cs="Arial"/>
              <w:noProof/>
              <w:rtl/>
              <w:lang w:val="en-US"/>
            </w:rPr>
          </w:rPrChange>
        </w:rPr>
        <w:drawing>
          <wp:inline distT="0" distB="0" distL="0" distR="0" wp14:anchorId="22F65328" wp14:editId="30E6FE4D">
            <wp:extent cx="5731510" cy="2289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6134" w14:textId="3FBB40F2" w:rsidR="00D2502D" w:rsidRPr="005061CE" w:rsidRDefault="002D2207" w:rsidP="00D2502D">
      <w:pPr>
        <w:pStyle w:val="ListParagraph"/>
        <w:numPr>
          <w:ilvl w:val="0"/>
          <w:numId w:val="3"/>
        </w:numPr>
        <w:bidi/>
        <w:rPr>
          <w:ins w:id="364" w:author="liberman Dani" w:date="2025-04-27T18:15:00Z"/>
          <w:sz w:val="24"/>
          <w:szCs w:val="24"/>
          <w:lang w:val="en-US"/>
          <w:rPrChange w:id="365" w:author="liberman Dani" w:date="2025-04-28T12:57:00Z">
            <w:rPr>
              <w:ins w:id="366" w:author="liberman Dani" w:date="2025-04-27T18:15:00Z"/>
              <w:lang w:val="en-US"/>
            </w:rPr>
          </w:rPrChange>
        </w:rPr>
      </w:pPr>
      <w:ins w:id="367" w:author="liberman Dani" w:date="2025-04-27T18:13:00Z">
        <w:r w:rsidRPr="005061CE">
          <w:rPr>
            <w:rFonts w:hint="eastAsia"/>
            <w:sz w:val="24"/>
            <w:szCs w:val="24"/>
            <w:rtl/>
            <w:lang w:val="en-US"/>
            <w:rPrChange w:id="368" w:author="liberman Dani" w:date="2025-04-28T12:57:00Z">
              <w:rPr>
                <w:rFonts w:hint="eastAsia"/>
                <w:rtl/>
                <w:lang w:val="en-US"/>
              </w:rPr>
            </w:rPrChange>
          </w:rPr>
          <w:t>את</w:t>
        </w:r>
        <w:r w:rsidRPr="005061CE">
          <w:rPr>
            <w:sz w:val="24"/>
            <w:szCs w:val="24"/>
            <w:rtl/>
            <w:lang w:val="en-US"/>
            <w:rPrChange w:id="369" w:author="liberman Dani" w:date="2025-04-28T12:57:00Z">
              <w:rPr>
                <w:rtl/>
                <w:lang w:val="en-US"/>
              </w:rPr>
            </w:rPrChange>
          </w:rPr>
          <w:t xml:space="preserve"> ההכנסות נחסום מלמעלה על ידי </w:t>
        </w:r>
        <w:r w:rsidRPr="005061CE">
          <w:rPr>
            <w:sz w:val="24"/>
            <w:szCs w:val="24"/>
            <w:lang w:val="en-US"/>
            <w:rPrChange w:id="370" w:author="liberman Dani" w:date="2025-04-28T12:57:00Z">
              <w:rPr>
                <w:lang w:val="en-US"/>
              </w:rPr>
            </w:rPrChange>
          </w:rPr>
          <w:t>nlog</w:t>
        </w:r>
      </w:ins>
      <w:ins w:id="371" w:author="liberman Dani" w:date="2025-04-27T18:14:00Z">
        <w:r w:rsidRPr="005061CE">
          <w:rPr>
            <w:sz w:val="24"/>
            <w:szCs w:val="24"/>
            <w:lang w:val="en-US"/>
            <w:rPrChange w:id="372" w:author="liberman Dani" w:date="2025-04-28T12:57:00Z">
              <w:rPr>
                <w:lang w:val="en-US"/>
              </w:rPr>
            </w:rPrChange>
          </w:rPr>
          <w:t>n</w:t>
        </w:r>
        <w:r w:rsidRPr="005061CE">
          <w:rPr>
            <w:sz w:val="24"/>
            <w:szCs w:val="24"/>
            <w:rtl/>
            <w:lang w:val="en-US"/>
            <w:rPrChange w:id="373" w:author="liberman Dani" w:date="2025-04-28T12:57:00Z">
              <w:rPr>
                <w:rtl/>
                <w:lang w:val="en-US"/>
              </w:rPr>
            </w:rPrChange>
          </w:rPr>
          <w:t xml:space="preserve">. </w:t>
        </w:r>
      </w:ins>
      <w:ins w:id="374" w:author="liberman Dani" w:date="2025-04-27T18:15:00Z">
        <w:r w:rsidR="00BE3824" w:rsidRPr="005061CE">
          <w:rPr>
            <w:rFonts w:hint="eastAsia"/>
            <w:sz w:val="24"/>
            <w:szCs w:val="24"/>
            <w:rtl/>
            <w:lang w:val="en-US"/>
            <w:rPrChange w:id="375" w:author="liberman Dani" w:date="2025-04-28T12:57:00Z">
              <w:rPr>
                <w:rFonts w:hint="eastAsia"/>
                <w:rtl/>
                <w:lang w:val="en-US"/>
              </w:rPr>
            </w:rPrChange>
          </w:rPr>
          <w:t>גם</w:t>
        </w:r>
        <w:r w:rsidR="00BE3824" w:rsidRPr="005061CE">
          <w:rPr>
            <w:sz w:val="24"/>
            <w:szCs w:val="24"/>
            <w:rtl/>
            <w:lang w:val="en-US"/>
            <w:rPrChange w:id="376" w:author="liberman Dani" w:date="2025-04-28T12:57:00Z">
              <w:rPr>
                <w:rtl/>
                <w:lang w:val="en-US"/>
              </w:rPr>
            </w:rPrChange>
          </w:rPr>
          <w:t xml:space="preserve"> את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77" w:author="liberman Dani" w:date="2025-04-28T12:57:00Z">
              <w:rPr>
                <w:rFonts w:hint="eastAsia"/>
                <w:rtl/>
                <w:lang w:val="en-US"/>
              </w:rPr>
            </w:rPrChange>
          </w:rPr>
          <w:t>הסיור</w:t>
        </w:r>
        <w:r w:rsidR="00493BFB" w:rsidRPr="005061CE">
          <w:rPr>
            <w:sz w:val="24"/>
            <w:szCs w:val="24"/>
            <w:rtl/>
            <w:lang w:val="en-US"/>
            <w:rPrChange w:id="378" w:author="liberman Dani" w:date="2025-04-28T12:57:00Z">
              <w:rPr>
                <w:rtl/>
                <w:lang w:val="en-US"/>
              </w:rPr>
            </w:rPrChange>
          </w:rPr>
          <w:t xml:space="preserve">.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79" w:author="liberman Dani" w:date="2025-04-28T12:57:00Z">
              <w:rPr>
                <w:rFonts w:hint="eastAsia"/>
                <w:rtl/>
                <w:lang w:val="en-US"/>
              </w:rPr>
            </w:rPrChange>
          </w:rPr>
          <w:t>המקרה</w:t>
        </w:r>
        <w:r w:rsidR="00493BFB" w:rsidRPr="005061CE">
          <w:rPr>
            <w:sz w:val="24"/>
            <w:szCs w:val="24"/>
            <w:rtl/>
            <w:lang w:val="en-US"/>
            <w:rPrChange w:id="380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81" w:author="liberman Dani" w:date="2025-04-28T12:57:00Z">
              <w:rPr>
                <w:rFonts w:hint="eastAsia"/>
                <w:rtl/>
                <w:lang w:val="en-US"/>
              </w:rPr>
            </w:rPrChange>
          </w:rPr>
          <w:t>הכי</w:t>
        </w:r>
        <w:r w:rsidR="00493BFB" w:rsidRPr="005061CE">
          <w:rPr>
            <w:sz w:val="24"/>
            <w:szCs w:val="24"/>
            <w:rtl/>
            <w:lang w:val="en-US"/>
            <w:rPrChange w:id="382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83" w:author="liberman Dani" w:date="2025-04-28T12:57:00Z">
              <w:rPr>
                <w:rFonts w:hint="eastAsia"/>
                <w:rtl/>
                <w:lang w:val="en-US"/>
              </w:rPr>
            </w:rPrChange>
          </w:rPr>
          <w:t>טוב</w:t>
        </w:r>
        <w:r w:rsidR="00493BFB" w:rsidRPr="005061CE">
          <w:rPr>
            <w:sz w:val="24"/>
            <w:szCs w:val="24"/>
            <w:rtl/>
            <w:lang w:val="en-US"/>
            <w:rPrChange w:id="384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85" w:author="liberman Dani" w:date="2025-04-28T12:57:00Z">
              <w:rPr>
                <w:rFonts w:hint="eastAsia"/>
                <w:rtl/>
                <w:lang w:val="en-US"/>
              </w:rPr>
            </w:rPrChange>
          </w:rPr>
          <w:t>זהה</w:t>
        </w:r>
        <w:r w:rsidR="00493BFB" w:rsidRPr="005061CE">
          <w:rPr>
            <w:sz w:val="24"/>
            <w:szCs w:val="24"/>
            <w:rtl/>
            <w:lang w:val="en-US"/>
            <w:rPrChange w:id="386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87" w:author="liberman Dani" w:date="2025-04-28T12:57:00Z">
              <w:rPr>
                <w:rFonts w:hint="eastAsia"/>
                <w:rtl/>
                <w:lang w:val="en-US"/>
              </w:rPr>
            </w:rPrChange>
          </w:rPr>
          <w:t>לסעיף</w:t>
        </w:r>
        <w:r w:rsidR="00493BFB" w:rsidRPr="005061CE">
          <w:rPr>
            <w:sz w:val="24"/>
            <w:szCs w:val="24"/>
            <w:rtl/>
            <w:lang w:val="en-US"/>
            <w:rPrChange w:id="388" w:author="liberman Dani" w:date="2025-04-28T12:57:00Z">
              <w:rPr>
                <w:rtl/>
                <w:lang w:val="en-US"/>
              </w:rPr>
            </w:rPrChange>
          </w:rPr>
          <w:t xml:space="preserve"> </w:t>
        </w:r>
        <w:r w:rsidR="00493BFB" w:rsidRPr="005061CE">
          <w:rPr>
            <w:rFonts w:hint="eastAsia"/>
            <w:sz w:val="24"/>
            <w:szCs w:val="24"/>
            <w:rtl/>
            <w:lang w:val="en-US"/>
            <w:rPrChange w:id="389" w:author="liberman Dani" w:date="2025-04-28T12:57:00Z">
              <w:rPr>
                <w:rFonts w:hint="eastAsia"/>
                <w:rtl/>
                <w:lang w:val="en-US"/>
              </w:rPr>
            </w:rPrChange>
          </w:rPr>
          <w:t>הקודם</w:t>
        </w:r>
        <w:r w:rsidR="00493BFB" w:rsidRPr="005061CE">
          <w:rPr>
            <w:sz w:val="24"/>
            <w:szCs w:val="24"/>
            <w:rtl/>
            <w:lang w:val="en-US"/>
            <w:rPrChange w:id="390" w:author="liberman Dani" w:date="2025-04-28T12:57:00Z">
              <w:rPr>
                <w:rtl/>
                <w:lang w:val="en-US"/>
              </w:rPr>
            </w:rPrChange>
          </w:rPr>
          <w:t>.</w:t>
        </w:r>
      </w:ins>
    </w:p>
    <w:p w14:paraId="4CBA3C20" w14:textId="19C628E3" w:rsidR="00493BFB" w:rsidRDefault="00BE7613">
      <w:pPr>
        <w:pStyle w:val="ListParagraph"/>
        <w:numPr>
          <w:ilvl w:val="0"/>
          <w:numId w:val="3"/>
        </w:numPr>
        <w:bidi/>
        <w:rPr>
          <w:ins w:id="391" w:author="liberman Dani" w:date="2025-04-29T14:32:00Z"/>
          <w:sz w:val="24"/>
          <w:szCs w:val="24"/>
          <w:lang w:val="en-US"/>
        </w:rPr>
      </w:pPr>
      <w:ins w:id="392" w:author="liberman Dani" w:date="2025-04-29T14:32:00Z">
        <w:r>
          <w:rPr>
            <w:rFonts w:hint="cs"/>
            <w:sz w:val="24"/>
            <w:szCs w:val="24"/>
            <w:lang w:val="en-US"/>
          </w:rPr>
          <w:t>TODO</w:t>
        </w:r>
      </w:ins>
    </w:p>
    <w:p w14:paraId="621B4B8D" w14:textId="25133272" w:rsidR="00BE7613" w:rsidRDefault="00BE7613" w:rsidP="00BE7613">
      <w:pPr>
        <w:pStyle w:val="ListParagraph"/>
        <w:numPr>
          <w:ilvl w:val="0"/>
          <w:numId w:val="3"/>
        </w:numPr>
        <w:bidi/>
        <w:rPr>
          <w:ins w:id="393" w:author="liberman Dani" w:date="2025-04-29T14:33:00Z"/>
          <w:sz w:val="24"/>
          <w:szCs w:val="24"/>
          <w:lang w:val="en-US"/>
        </w:rPr>
      </w:pPr>
      <w:ins w:id="394" w:author="liberman Dani" w:date="2025-04-29T14:32:00Z">
        <w:r>
          <w:rPr>
            <w:rFonts w:hint="cs"/>
            <w:sz w:val="24"/>
            <w:szCs w:val="24"/>
            <w:lang w:val="en-US"/>
          </w:rPr>
          <w:t>TODO</w:t>
        </w:r>
      </w:ins>
      <w:ins w:id="395" w:author="liberman Dani" w:date="2025-04-29T14:33:00Z">
        <w:r w:rsidR="00292383">
          <w:rPr>
            <w:rFonts w:hint="cs"/>
            <w:sz w:val="24"/>
            <w:szCs w:val="24"/>
            <w:rtl/>
            <w:lang w:val="en-US"/>
          </w:rPr>
          <w:t xml:space="preserve"> </w:t>
        </w:r>
      </w:ins>
    </w:p>
    <w:p w14:paraId="6C8316C7" w14:textId="602AB211" w:rsidR="00292383" w:rsidRDefault="00292383" w:rsidP="00292383">
      <w:pPr>
        <w:bidi/>
        <w:rPr>
          <w:ins w:id="396" w:author="liberman Dani" w:date="2025-04-29T14:33:00Z"/>
          <w:sz w:val="24"/>
          <w:szCs w:val="24"/>
          <w:rtl/>
          <w:lang w:val="en-US"/>
        </w:rPr>
      </w:pPr>
    </w:p>
    <w:p w14:paraId="60FE1E8D" w14:textId="68420908" w:rsidR="00292383" w:rsidRDefault="00292383" w:rsidP="00292383">
      <w:pPr>
        <w:bidi/>
        <w:rPr>
          <w:ins w:id="397" w:author="liberman Dani" w:date="2025-04-29T14:33:00Z"/>
          <w:b/>
          <w:bCs/>
          <w:sz w:val="24"/>
          <w:szCs w:val="24"/>
          <w:rtl/>
          <w:lang w:val="en-US"/>
        </w:rPr>
      </w:pPr>
      <w:ins w:id="398" w:author="liberman Dani" w:date="2025-04-29T14:33:00Z">
        <w:r w:rsidRPr="00292383">
          <w:rPr>
            <w:rFonts w:hint="cs"/>
            <w:b/>
            <w:bCs/>
            <w:sz w:val="24"/>
            <w:szCs w:val="24"/>
            <w:rtl/>
            <w:lang w:val="en-US"/>
            <w:rPrChange w:id="399" w:author="liberman Dani" w:date="2025-04-29T14:33:00Z">
              <w:rPr>
                <w:rFonts w:hint="cs"/>
                <w:sz w:val="24"/>
                <w:szCs w:val="24"/>
                <w:rtl/>
                <w:lang w:val="en-US"/>
              </w:rPr>
            </w:rPrChange>
          </w:rPr>
          <w:t>חלק ג'</w:t>
        </w:r>
      </w:ins>
    </w:p>
    <w:p w14:paraId="48616C7F" w14:textId="2F2E4AF2" w:rsidR="00292383" w:rsidRDefault="00292383" w:rsidP="00292383">
      <w:pPr>
        <w:pStyle w:val="ListParagraph"/>
        <w:numPr>
          <w:ilvl w:val="0"/>
          <w:numId w:val="6"/>
        </w:numPr>
        <w:bidi/>
        <w:rPr>
          <w:ins w:id="400" w:author="liberman Dani" w:date="2025-04-29T14:34:00Z"/>
          <w:sz w:val="24"/>
          <w:szCs w:val="24"/>
          <w:u w:val="single"/>
          <w:lang w:val="en-US"/>
        </w:rPr>
      </w:pPr>
      <w:ins w:id="401" w:author="liberman Dani" w:date="2025-04-29T14:33:00Z">
        <w:r w:rsidRPr="00292383">
          <w:rPr>
            <w:rFonts w:hint="cs"/>
            <w:sz w:val="24"/>
            <w:szCs w:val="24"/>
            <w:u w:val="single"/>
            <w:rtl/>
            <w:lang w:val="en-US"/>
            <w:rPrChange w:id="402" w:author="liberman Dani" w:date="2025-04-29T14:33:00Z">
              <w:rPr>
                <w:rFonts w:hint="cs"/>
                <w:sz w:val="24"/>
                <w:szCs w:val="24"/>
                <w:rtl/>
                <w:lang w:val="en-US"/>
              </w:rPr>
            </w:rPrChange>
          </w:rPr>
          <w:t>מדד איזון גלובלי</w:t>
        </w:r>
      </w:ins>
    </w:p>
    <w:p w14:paraId="1DFDEAB3" w14:textId="0213FB8E" w:rsidR="00292383" w:rsidRPr="00292383" w:rsidRDefault="00292383" w:rsidP="00292383">
      <w:pPr>
        <w:pStyle w:val="ListParagraph"/>
        <w:bidi/>
        <w:rPr>
          <w:ins w:id="403" w:author="liberman Dani" w:date="2025-04-29T14:34:00Z"/>
          <w:sz w:val="24"/>
          <w:szCs w:val="24"/>
          <w:lang w:val="en-US"/>
          <w:rPrChange w:id="404" w:author="liberman Dani" w:date="2025-04-29T14:34:00Z">
            <w:rPr>
              <w:ins w:id="405" w:author="liberman Dani" w:date="2025-04-29T14:34:00Z"/>
              <w:sz w:val="24"/>
              <w:szCs w:val="24"/>
              <w:u w:val="single"/>
              <w:lang w:val="en-US"/>
            </w:rPr>
          </w:rPrChange>
        </w:rPr>
        <w:pPrChange w:id="406" w:author="liberman Dani" w:date="2025-04-29T14:34:00Z">
          <w:pPr>
            <w:pStyle w:val="ListParagraph"/>
            <w:numPr>
              <w:numId w:val="6"/>
            </w:numPr>
            <w:bidi/>
            <w:ind w:hanging="360"/>
          </w:pPr>
        </w:pPrChange>
      </w:pPr>
      <w:ins w:id="407" w:author="liberman Dani" w:date="2025-04-29T14:34:00Z">
        <w:r>
          <w:rPr>
            <w:rFonts w:hint="cs"/>
            <w:sz w:val="24"/>
            <w:szCs w:val="24"/>
            <w:lang w:val="en-US"/>
          </w:rPr>
          <w:t>TODO</w:t>
        </w:r>
      </w:ins>
    </w:p>
    <w:p w14:paraId="1540F965" w14:textId="1D63060F" w:rsidR="00292383" w:rsidRPr="00292383" w:rsidRDefault="00292383" w:rsidP="00292383">
      <w:pPr>
        <w:pStyle w:val="ListParagraph"/>
        <w:numPr>
          <w:ilvl w:val="0"/>
          <w:numId w:val="6"/>
        </w:numPr>
        <w:bidi/>
        <w:rPr>
          <w:ins w:id="408" w:author="liberman Dani" w:date="2025-04-29T14:34:00Z"/>
          <w:rFonts w:hint="cs"/>
          <w:sz w:val="24"/>
          <w:szCs w:val="24"/>
          <w:u w:val="single"/>
          <w:rtl/>
          <w:lang w:val="en-US"/>
          <w:rPrChange w:id="409" w:author="liberman Dani" w:date="2025-04-29T14:34:00Z">
            <w:rPr>
              <w:ins w:id="410" w:author="liberman Dani" w:date="2025-04-29T14:34:00Z"/>
              <w:rFonts w:hint="cs"/>
              <w:rtl/>
              <w:lang w:val="en-US"/>
            </w:rPr>
          </w:rPrChange>
        </w:rPr>
        <w:pPrChange w:id="411" w:author="liberman Dani" w:date="2025-04-29T14:34:00Z">
          <w:pPr>
            <w:pStyle w:val="ListParagraph"/>
            <w:numPr>
              <w:numId w:val="6"/>
            </w:numPr>
            <w:bidi/>
            <w:ind w:hanging="360"/>
          </w:pPr>
        </w:pPrChange>
      </w:pPr>
      <w:ins w:id="412" w:author="liberman Dani" w:date="2025-04-29T14:34:00Z">
        <w:r>
          <w:rPr>
            <w:rFonts w:hint="cs"/>
            <w:sz w:val="24"/>
            <w:szCs w:val="24"/>
            <w:u w:val="single"/>
            <w:rtl/>
            <w:lang w:val="en-US"/>
          </w:rPr>
          <w:t>מיון הכנסה</w:t>
        </w:r>
      </w:ins>
    </w:p>
    <w:p w14:paraId="72C89D21" w14:textId="66086F76" w:rsidR="00292383" w:rsidRDefault="00292383" w:rsidP="00292383">
      <w:pPr>
        <w:pStyle w:val="ListParagraph"/>
        <w:bidi/>
        <w:rPr>
          <w:ins w:id="413" w:author="liberman Dani" w:date="2025-04-29T14:34:00Z"/>
          <w:sz w:val="24"/>
          <w:szCs w:val="24"/>
          <w:rtl/>
          <w:lang w:val="en-US"/>
        </w:rPr>
      </w:pPr>
      <w:ins w:id="414" w:author="liberman Dani" w:date="2025-04-29T14:34:00Z">
        <w:r>
          <w:rPr>
            <w:rFonts w:hint="cs"/>
            <w:sz w:val="24"/>
            <w:szCs w:val="24"/>
            <w:lang w:val="en-US"/>
          </w:rPr>
          <w:t>TODO</w:t>
        </w:r>
      </w:ins>
    </w:p>
    <w:p w14:paraId="6CA8F21B" w14:textId="665E2603" w:rsidR="00300B87" w:rsidRDefault="00300B87" w:rsidP="00300B87">
      <w:pPr>
        <w:pStyle w:val="ListParagraph"/>
        <w:numPr>
          <w:ilvl w:val="0"/>
          <w:numId w:val="7"/>
        </w:numPr>
        <w:bidi/>
        <w:rPr>
          <w:ins w:id="415" w:author="liberman Dani" w:date="2025-04-29T14:35:00Z"/>
          <w:sz w:val="24"/>
          <w:szCs w:val="24"/>
          <w:lang w:val="en-US"/>
        </w:rPr>
      </w:pPr>
      <w:ins w:id="416" w:author="liberman Dani" w:date="2025-04-29T14:35:00Z">
        <w:r>
          <w:rPr>
            <w:sz w:val="24"/>
            <w:szCs w:val="24"/>
            <w:lang w:val="en-US"/>
          </w:rPr>
          <w:t>TODO</w:t>
        </w:r>
      </w:ins>
    </w:p>
    <w:p w14:paraId="44E51D54" w14:textId="060FF8D0" w:rsidR="00300B87" w:rsidRPr="00300B87" w:rsidRDefault="00300B87" w:rsidP="00300B87">
      <w:pPr>
        <w:pStyle w:val="ListParagraph"/>
        <w:numPr>
          <w:ilvl w:val="0"/>
          <w:numId w:val="7"/>
        </w:numPr>
        <w:bidi/>
        <w:rPr>
          <w:sz w:val="24"/>
          <w:szCs w:val="24"/>
          <w:lang w:val="en-US"/>
          <w:rPrChange w:id="417" w:author="liberman Dani" w:date="2025-04-29T14:34:00Z">
            <w:rPr>
              <w:lang w:val="en-US"/>
            </w:rPr>
          </w:rPrChange>
        </w:rPr>
        <w:pPrChange w:id="418" w:author="liberman Dani" w:date="2025-04-29T14:35:00Z">
          <w:pPr>
            <w:pStyle w:val="ListParagraph"/>
            <w:numPr>
              <w:numId w:val="3"/>
            </w:numPr>
            <w:bidi/>
            <w:ind w:left="1080" w:hanging="360"/>
          </w:pPr>
        </w:pPrChange>
      </w:pPr>
      <w:ins w:id="419" w:author="liberman Dani" w:date="2025-04-29T14:35:00Z">
        <w:r>
          <w:rPr>
            <w:sz w:val="24"/>
            <w:szCs w:val="24"/>
            <w:lang w:val="en-US"/>
          </w:rPr>
          <w:t>TODO</w:t>
        </w:r>
      </w:ins>
    </w:p>
    <w:sectPr w:rsidR="00300B87" w:rsidRPr="0030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6907"/>
    <w:multiLevelType w:val="hybridMultilevel"/>
    <w:tmpl w:val="D9DA0BB4"/>
    <w:lvl w:ilvl="0" w:tplc="8E7225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70097"/>
    <w:multiLevelType w:val="hybridMultilevel"/>
    <w:tmpl w:val="3E34BE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91FE9"/>
    <w:multiLevelType w:val="hybridMultilevel"/>
    <w:tmpl w:val="524A54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249E7"/>
    <w:multiLevelType w:val="hybridMultilevel"/>
    <w:tmpl w:val="6E3EB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A7562"/>
    <w:multiLevelType w:val="hybridMultilevel"/>
    <w:tmpl w:val="D83C27A6"/>
    <w:lvl w:ilvl="0" w:tplc="696E05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1C3040"/>
    <w:multiLevelType w:val="hybridMultilevel"/>
    <w:tmpl w:val="6692788C"/>
    <w:lvl w:ilvl="0" w:tplc="0108FE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8C117C"/>
    <w:multiLevelType w:val="hybridMultilevel"/>
    <w:tmpl w:val="8E3C0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berman Dani">
    <w15:presenceInfo w15:providerId="Windows Live" w15:userId="ffe40dd1f3355b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69"/>
    <w:rsid w:val="00011627"/>
    <w:rsid w:val="00017C5E"/>
    <w:rsid w:val="0005780A"/>
    <w:rsid w:val="00071B3F"/>
    <w:rsid w:val="00077BBF"/>
    <w:rsid w:val="001224C8"/>
    <w:rsid w:val="002874F6"/>
    <w:rsid w:val="00292383"/>
    <w:rsid w:val="002B6D66"/>
    <w:rsid w:val="002D10DD"/>
    <w:rsid w:val="002D2207"/>
    <w:rsid w:val="00300B87"/>
    <w:rsid w:val="00304958"/>
    <w:rsid w:val="0033037D"/>
    <w:rsid w:val="003317FD"/>
    <w:rsid w:val="003C098E"/>
    <w:rsid w:val="00405A4B"/>
    <w:rsid w:val="004116A6"/>
    <w:rsid w:val="00414294"/>
    <w:rsid w:val="00477A60"/>
    <w:rsid w:val="00493BFB"/>
    <w:rsid w:val="00503F8D"/>
    <w:rsid w:val="005061CE"/>
    <w:rsid w:val="005873B9"/>
    <w:rsid w:val="005A5C67"/>
    <w:rsid w:val="005A70A2"/>
    <w:rsid w:val="005D4A67"/>
    <w:rsid w:val="005E6031"/>
    <w:rsid w:val="00644C8B"/>
    <w:rsid w:val="006A740E"/>
    <w:rsid w:val="006B6E69"/>
    <w:rsid w:val="006C5CC1"/>
    <w:rsid w:val="006F36C2"/>
    <w:rsid w:val="0075494B"/>
    <w:rsid w:val="0076410B"/>
    <w:rsid w:val="007B7784"/>
    <w:rsid w:val="00836741"/>
    <w:rsid w:val="008445E8"/>
    <w:rsid w:val="00846ACE"/>
    <w:rsid w:val="00875AC4"/>
    <w:rsid w:val="008903E5"/>
    <w:rsid w:val="009023D3"/>
    <w:rsid w:val="009456E8"/>
    <w:rsid w:val="009825B0"/>
    <w:rsid w:val="00983295"/>
    <w:rsid w:val="009A7B25"/>
    <w:rsid w:val="009B3985"/>
    <w:rsid w:val="00A127C5"/>
    <w:rsid w:val="00A30767"/>
    <w:rsid w:val="00A912DC"/>
    <w:rsid w:val="00AA0BF6"/>
    <w:rsid w:val="00AA7DBB"/>
    <w:rsid w:val="00B831F4"/>
    <w:rsid w:val="00BA0439"/>
    <w:rsid w:val="00BB159C"/>
    <w:rsid w:val="00BB4160"/>
    <w:rsid w:val="00BE3824"/>
    <w:rsid w:val="00BE7613"/>
    <w:rsid w:val="00C120E0"/>
    <w:rsid w:val="00C20E5D"/>
    <w:rsid w:val="00C25CB9"/>
    <w:rsid w:val="00C37ECF"/>
    <w:rsid w:val="00C73E29"/>
    <w:rsid w:val="00C97AD1"/>
    <w:rsid w:val="00CB0116"/>
    <w:rsid w:val="00CC0ABF"/>
    <w:rsid w:val="00CC543E"/>
    <w:rsid w:val="00CE6470"/>
    <w:rsid w:val="00D04AAA"/>
    <w:rsid w:val="00D0580A"/>
    <w:rsid w:val="00D2502D"/>
    <w:rsid w:val="00D41652"/>
    <w:rsid w:val="00D428C9"/>
    <w:rsid w:val="00D8739F"/>
    <w:rsid w:val="00DB2270"/>
    <w:rsid w:val="00DC6F06"/>
    <w:rsid w:val="00E46270"/>
    <w:rsid w:val="00E605B8"/>
    <w:rsid w:val="00E821DC"/>
    <w:rsid w:val="00EC47B6"/>
    <w:rsid w:val="00F3765E"/>
    <w:rsid w:val="00F44FE6"/>
    <w:rsid w:val="00F72300"/>
    <w:rsid w:val="00FB615D"/>
    <w:rsid w:val="00FF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1C6A"/>
  <w15:chartTrackingRefBased/>
  <w15:docId w15:val="{53ED128E-B976-4FFC-8ABA-8FE6991B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6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liberman Dani</dc:creator>
  <cp:keywords/>
  <dc:description/>
  <cp:lastModifiedBy>liberman Dani</cp:lastModifiedBy>
  <cp:revision>71</cp:revision>
  <dcterms:created xsi:type="dcterms:W3CDTF">2025-04-27T15:23:00Z</dcterms:created>
  <dcterms:modified xsi:type="dcterms:W3CDTF">2025-04-29T11:35:00Z</dcterms:modified>
</cp:coreProperties>
</file>